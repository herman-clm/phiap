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DF545E" w14:textId="77777777" w:rsidR="008346C6" w:rsidRPr="00BB0CAF" w:rsidRDefault="008346C6" w:rsidP="004E6CF3">
      <w:pPr>
        <w:outlineLvl w:val="0"/>
        <w:rPr>
          <w:rFonts w:ascii="Arial" w:hAnsi="Arial" w:cs="Arial"/>
          <w:b/>
        </w:rPr>
      </w:pPr>
      <w:r w:rsidRPr="00BB0CAF">
        <w:rPr>
          <w:rFonts w:ascii="Arial" w:hAnsi="Arial" w:cs="Arial"/>
          <w:b/>
        </w:rPr>
        <w:t>Title</w:t>
      </w:r>
    </w:p>
    <w:p w14:paraId="56CBBACF" w14:textId="3CE4E742" w:rsidR="00550F42" w:rsidRPr="00BB0CAF" w:rsidRDefault="0040273F">
      <w:pPr>
        <w:rPr>
          <w:rFonts w:ascii="Arial" w:hAnsi="Arial" w:cs="Arial"/>
        </w:rPr>
      </w:pPr>
      <w:r w:rsidRPr="00BB0CAF">
        <w:rPr>
          <w:rFonts w:ascii="Arial" w:hAnsi="Arial" w:cs="Arial"/>
        </w:rPr>
        <w:t>Systematic</w:t>
      </w:r>
      <w:r w:rsidR="006F68A0" w:rsidRPr="00BB0CAF">
        <w:rPr>
          <w:rFonts w:ascii="Arial" w:hAnsi="Arial" w:cs="Arial"/>
        </w:rPr>
        <w:t>, automated</w:t>
      </w:r>
      <w:r w:rsidRPr="00BB0CAF">
        <w:rPr>
          <w:rFonts w:ascii="Arial" w:hAnsi="Arial" w:cs="Arial"/>
        </w:rPr>
        <w:t xml:space="preserve"> screening </w:t>
      </w:r>
      <w:r w:rsidR="00BE625A" w:rsidRPr="00BB0CAF">
        <w:rPr>
          <w:rFonts w:ascii="Arial" w:hAnsi="Arial" w:cs="Arial"/>
        </w:rPr>
        <w:t xml:space="preserve">to improve the diagnosis and management of </w:t>
      </w:r>
      <w:r w:rsidRPr="00BB0CAF">
        <w:rPr>
          <w:rFonts w:ascii="Arial" w:hAnsi="Arial" w:cs="Arial"/>
        </w:rPr>
        <w:t>primary aldosteronism</w:t>
      </w:r>
    </w:p>
    <w:p w14:paraId="651F9ED6" w14:textId="77777777" w:rsidR="008346C6" w:rsidRPr="00BB0CAF" w:rsidRDefault="008346C6">
      <w:pPr>
        <w:rPr>
          <w:rFonts w:ascii="Arial" w:hAnsi="Arial" w:cs="Arial"/>
          <w:b/>
        </w:rPr>
      </w:pPr>
    </w:p>
    <w:p w14:paraId="1CF0814D" w14:textId="77777777" w:rsidR="008346C6" w:rsidRPr="00BB0CAF" w:rsidRDefault="00F10EF9" w:rsidP="004E6CF3">
      <w:pPr>
        <w:outlineLvl w:val="0"/>
        <w:rPr>
          <w:rFonts w:ascii="Arial" w:hAnsi="Arial" w:cs="Arial"/>
          <w:b/>
        </w:rPr>
      </w:pPr>
      <w:r w:rsidRPr="00BB0CAF">
        <w:rPr>
          <w:rFonts w:ascii="Arial" w:hAnsi="Arial" w:cs="Arial"/>
          <w:b/>
        </w:rPr>
        <w:t>Principal Investigator</w:t>
      </w:r>
    </w:p>
    <w:p w14:paraId="6961A892" w14:textId="178A0147" w:rsidR="006F68A0" w:rsidRPr="00BB0CAF" w:rsidRDefault="00990BA6" w:rsidP="004E6CF3">
      <w:pPr>
        <w:outlineLvl w:val="0"/>
        <w:rPr>
          <w:rFonts w:ascii="Arial" w:hAnsi="Arial" w:cs="Arial"/>
        </w:rPr>
      </w:pPr>
      <w:r w:rsidRPr="00BB0CAF">
        <w:rPr>
          <w:rFonts w:ascii="Arial" w:hAnsi="Arial" w:cs="Arial"/>
        </w:rPr>
        <w:t>Daniel Herman, MD, PhD</w:t>
      </w:r>
    </w:p>
    <w:p w14:paraId="091D7733" w14:textId="77777777" w:rsidR="008346C6" w:rsidRPr="00BB0CAF" w:rsidRDefault="008346C6">
      <w:pPr>
        <w:rPr>
          <w:rFonts w:ascii="Arial" w:hAnsi="Arial" w:cs="Arial"/>
          <w:b/>
        </w:rPr>
      </w:pPr>
    </w:p>
    <w:p w14:paraId="39099929" w14:textId="77777777" w:rsidR="008346C6" w:rsidRPr="00BB0CAF" w:rsidRDefault="00F10EF9" w:rsidP="004E6CF3">
      <w:pPr>
        <w:outlineLvl w:val="0"/>
        <w:rPr>
          <w:rFonts w:ascii="Arial" w:hAnsi="Arial" w:cs="Arial"/>
          <w:b/>
        </w:rPr>
      </w:pPr>
      <w:r w:rsidRPr="00BB0CAF">
        <w:rPr>
          <w:rFonts w:ascii="Arial" w:hAnsi="Arial" w:cs="Arial"/>
          <w:b/>
        </w:rPr>
        <w:t>Co-Investigators</w:t>
      </w:r>
    </w:p>
    <w:p w14:paraId="042E102A" w14:textId="0A982578" w:rsidR="0001639A" w:rsidRDefault="0001639A" w:rsidP="0001639A">
      <w:pPr>
        <w:rPr>
          <w:rFonts w:ascii="Helvetica Neue" w:hAnsi="Helvetica Neue" w:cs="Helvetica Neue"/>
        </w:rPr>
      </w:pPr>
      <w:r>
        <w:rPr>
          <w:rFonts w:ascii="Helvetica Neue" w:hAnsi="Helvetica Neue" w:cs="Helvetica Neue"/>
        </w:rPr>
        <w:t xml:space="preserve">David </w:t>
      </w:r>
      <w:proofErr w:type="spellStart"/>
      <w:r>
        <w:rPr>
          <w:rFonts w:ascii="Helvetica Neue" w:hAnsi="Helvetica Neue" w:cs="Helvetica Neue"/>
        </w:rPr>
        <w:t>Birtwell</w:t>
      </w:r>
      <w:proofErr w:type="spellEnd"/>
      <w:r>
        <w:rPr>
          <w:rFonts w:ascii="Helvetica Neue" w:hAnsi="Helvetica Neue" w:cs="Helvetica Neue"/>
        </w:rPr>
        <w:t>, MSE</w:t>
      </w:r>
    </w:p>
    <w:p w14:paraId="039D3A32" w14:textId="77777777" w:rsidR="0001639A" w:rsidRPr="00BB0CAF" w:rsidRDefault="0001639A" w:rsidP="0001639A">
      <w:pPr>
        <w:rPr>
          <w:rFonts w:ascii="Arial" w:hAnsi="Arial" w:cs="Arial"/>
        </w:rPr>
      </w:pPr>
      <w:proofErr w:type="spellStart"/>
      <w:r w:rsidRPr="00BB0CAF">
        <w:rPr>
          <w:rFonts w:ascii="Arial" w:hAnsi="Arial" w:cs="Arial"/>
        </w:rPr>
        <w:t>Jinbo</w:t>
      </w:r>
      <w:proofErr w:type="spellEnd"/>
      <w:r w:rsidRPr="00BB0CAF">
        <w:rPr>
          <w:rFonts w:ascii="Arial" w:hAnsi="Arial" w:cs="Arial"/>
        </w:rPr>
        <w:t xml:space="preserve"> Chen, PhD</w:t>
      </w:r>
    </w:p>
    <w:p w14:paraId="3F5BAEEF" w14:textId="77777777" w:rsidR="0001639A" w:rsidRPr="00BB0CAF" w:rsidRDefault="0001639A" w:rsidP="0001639A">
      <w:pPr>
        <w:rPr>
          <w:rFonts w:ascii="Arial" w:hAnsi="Arial" w:cs="Arial"/>
        </w:rPr>
      </w:pPr>
      <w:r>
        <w:rPr>
          <w:rFonts w:ascii="Helvetica Neue" w:hAnsi="Helvetica Neue" w:cs="Helvetica Neue"/>
        </w:rPr>
        <w:t>Debbie Cohen, MD</w:t>
      </w:r>
    </w:p>
    <w:p w14:paraId="53CE1A15" w14:textId="77777777" w:rsidR="0001639A" w:rsidRDefault="0001639A" w:rsidP="0001639A">
      <w:pPr>
        <w:rPr>
          <w:rFonts w:ascii="Arial" w:hAnsi="Arial" w:cs="Arial"/>
        </w:rPr>
      </w:pPr>
      <w:r w:rsidRPr="00BB0CAF">
        <w:rPr>
          <w:rFonts w:ascii="Arial" w:hAnsi="Arial" w:cs="Arial"/>
        </w:rPr>
        <w:t xml:space="preserve">Scott </w:t>
      </w:r>
      <w:proofErr w:type="spellStart"/>
      <w:r w:rsidRPr="00BB0CAF">
        <w:rPr>
          <w:rFonts w:ascii="Arial" w:hAnsi="Arial" w:cs="Arial"/>
        </w:rPr>
        <w:t>Damrauer</w:t>
      </w:r>
      <w:proofErr w:type="spellEnd"/>
      <w:r w:rsidRPr="00BB0CAF">
        <w:rPr>
          <w:rFonts w:ascii="Arial" w:hAnsi="Arial" w:cs="Arial"/>
        </w:rPr>
        <w:t>, MD</w:t>
      </w:r>
    </w:p>
    <w:p w14:paraId="3B4BF8BB" w14:textId="404598E7" w:rsidR="00F10EF9" w:rsidRPr="00BB0CAF" w:rsidRDefault="00F10EF9" w:rsidP="004E6CF3">
      <w:pPr>
        <w:outlineLvl w:val="0"/>
        <w:rPr>
          <w:rFonts w:ascii="Arial" w:hAnsi="Arial" w:cs="Arial"/>
        </w:rPr>
      </w:pPr>
      <w:r w:rsidRPr="00BB0CAF">
        <w:rPr>
          <w:rFonts w:ascii="Arial" w:hAnsi="Arial" w:cs="Arial"/>
        </w:rPr>
        <w:t xml:space="preserve">Julia </w:t>
      </w:r>
      <w:proofErr w:type="spellStart"/>
      <w:r w:rsidRPr="00BB0CAF">
        <w:rPr>
          <w:rFonts w:ascii="Arial" w:hAnsi="Arial" w:cs="Arial"/>
        </w:rPr>
        <w:t>Kharlip</w:t>
      </w:r>
      <w:proofErr w:type="spellEnd"/>
      <w:r w:rsidRPr="00BB0CAF">
        <w:rPr>
          <w:rFonts w:ascii="Arial" w:hAnsi="Arial" w:cs="Arial"/>
        </w:rPr>
        <w:t>, MD</w:t>
      </w:r>
    </w:p>
    <w:p w14:paraId="2C291F60" w14:textId="40A560C5" w:rsidR="00B20EB0" w:rsidRPr="00BB0CAF" w:rsidRDefault="00B20EB0">
      <w:pPr>
        <w:rPr>
          <w:rFonts w:ascii="Arial" w:hAnsi="Arial" w:cs="Arial"/>
        </w:rPr>
      </w:pPr>
      <w:r>
        <w:rPr>
          <w:rFonts w:ascii="Arial" w:hAnsi="Arial" w:cs="Arial"/>
        </w:rPr>
        <w:t>Dan Rader, MD</w:t>
      </w:r>
    </w:p>
    <w:p w14:paraId="0865DC2B" w14:textId="77777777" w:rsidR="0001639A" w:rsidRDefault="0001639A" w:rsidP="0001639A">
      <w:pPr>
        <w:rPr>
          <w:rFonts w:ascii="Helvetica Neue" w:hAnsi="Helvetica Neue" w:cs="Helvetica Neue"/>
        </w:rPr>
      </w:pPr>
      <w:r>
        <w:rPr>
          <w:rFonts w:ascii="Helvetica Neue" w:hAnsi="Helvetica Neue" w:cs="Helvetica Neue"/>
        </w:rPr>
        <w:t xml:space="preserve">Scott </w:t>
      </w:r>
      <w:proofErr w:type="spellStart"/>
      <w:r>
        <w:rPr>
          <w:rFonts w:ascii="Helvetica Neue" w:hAnsi="Helvetica Neue" w:cs="Helvetica Neue"/>
        </w:rPr>
        <w:t>Trerotola</w:t>
      </w:r>
      <w:proofErr w:type="spellEnd"/>
      <w:r>
        <w:rPr>
          <w:rFonts w:ascii="Helvetica Neue" w:hAnsi="Helvetica Neue" w:cs="Helvetica Neue"/>
        </w:rPr>
        <w:t>, MD</w:t>
      </w:r>
    </w:p>
    <w:p w14:paraId="669F6980" w14:textId="54DFAEA4" w:rsidR="00D41432" w:rsidRPr="00017E7A" w:rsidRDefault="00D41432">
      <w:pPr>
        <w:rPr>
          <w:rFonts w:ascii="Arial" w:hAnsi="Arial" w:cs="Arial"/>
        </w:rPr>
      </w:pPr>
      <w:r w:rsidRPr="00017E7A">
        <w:rPr>
          <w:rFonts w:ascii="Arial" w:hAnsi="Arial" w:cs="Arial"/>
        </w:rPr>
        <w:t xml:space="preserve">Craig A </w:t>
      </w:r>
      <w:proofErr w:type="spellStart"/>
      <w:r w:rsidRPr="00017E7A">
        <w:rPr>
          <w:rFonts w:ascii="Arial" w:hAnsi="Arial" w:cs="Arial"/>
        </w:rPr>
        <w:t>Umscheid</w:t>
      </w:r>
      <w:proofErr w:type="spellEnd"/>
      <w:r w:rsidRPr="00017E7A">
        <w:rPr>
          <w:rFonts w:ascii="Arial" w:hAnsi="Arial" w:cs="Arial"/>
        </w:rPr>
        <w:t>, MD</w:t>
      </w:r>
    </w:p>
    <w:p w14:paraId="0C499F54" w14:textId="0C9F4326" w:rsidR="002E1169" w:rsidRDefault="008A6B01">
      <w:pPr>
        <w:rPr>
          <w:rFonts w:ascii="Arial" w:hAnsi="Arial" w:cs="Arial"/>
        </w:rPr>
      </w:pPr>
      <w:proofErr w:type="spellStart"/>
      <w:r w:rsidRPr="00BB0CAF">
        <w:rPr>
          <w:rFonts w:ascii="Arial" w:hAnsi="Arial" w:cs="Arial"/>
        </w:rPr>
        <w:t>JoEllen</w:t>
      </w:r>
      <w:proofErr w:type="spellEnd"/>
      <w:r w:rsidRPr="00BB0CAF">
        <w:rPr>
          <w:rFonts w:ascii="Arial" w:hAnsi="Arial" w:cs="Arial"/>
        </w:rPr>
        <w:t xml:space="preserve"> </w:t>
      </w:r>
      <w:r w:rsidR="001D7936" w:rsidRPr="00BB0CAF">
        <w:rPr>
          <w:rFonts w:ascii="Arial" w:hAnsi="Arial" w:cs="Arial"/>
        </w:rPr>
        <w:t>Weaver</w:t>
      </w:r>
    </w:p>
    <w:p w14:paraId="4E64B4AB" w14:textId="4C3D7129" w:rsidR="006F68A0" w:rsidRPr="00BB0CAF" w:rsidRDefault="0001639A">
      <w:pPr>
        <w:rPr>
          <w:rFonts w:ascii="Arial" w:hAnsi="Arial" w:cs="Arial"/>
        </w:rPr>
      </w:pPr>
      <w:r w:rsidDel="0001639A">
        <w:rPr>
          <w:rFonts w:ascii="Helvetica Neue" w:hAnsi="Helvetica Neue" w:cs="Helvetica Neue"/>
        </w:rPr>
        <w:t xml:space="preserve"> </w:t>
      </w:r>
    </w:p>
    <w:p w14:paraId="5E9B891C" w14:textId="0FE7D775" w:rsidR="006F68A0" w:rsidRPr="00BB0CAF" w:rsidRDefault="006F68A0" w:rsidP="004E6CF3">
      <w:pPr>
        <w:outlineLvl w:val="0"/>
        <w:rPr>
          <w:rFonts w:ascii="Arial" w:hAnsi="Arial" w:cs="Arial"/>
          <w:b/>
        </w:rPr>
      </w:pPr>
      <w:r w:rsidRPr="00BB0CAF">
        <w:rPr>
          <w:rFonts w:ascii="Arial" w:hAnsi="Arial" w:cs="Arial"/>
          <w:b/>
        </w:rPr>
        <w:t>Abstract</w:t>
      </w:r>
    </w:p>
    <w:p w14:paraId="4F2992E4" w14:textId="30AD5694" w:rsidR="0047038F" w:rsidRPr="001A1A1C" w:rsidRDefault="0047038F" w:rsidP="006F68A0">
      <w:pPr>
        <w:pStyle w:val="Default"/>
        <w:rPr>
          <w:rFonts w:ascii="Arial" w:hAnsi="Arial" w:cs="Arial"/>
        </w:rPr>
      </w:pPr>
      <w:r w:rsidRPr="00BB0CAF">
        <w:rPr>
          <w:rFonts w:ascii="Arial" w:hAnsi="Arial" w:cs="Arial"/>
        </w:rPr>
        <w:t>Hypertension is the strongest</w:t>
      </w:r>
      <w:r w:rsidR="005C5757" w:rsidRPr="00BB0CAF">
        <w:rPr>
          <w:rFonts w:ascii="Arial" w:hAnsi="Arial" w:cs="Arial"/>
        </w:rPr>
        <w:t>,</w:t>
      </w:r>
      <w:r w:rsidRPr="00BB0CAF">
        <w:rPr>
          <w:rFonts w:ascii="Arial" w:hAnsi="Arial" w:cs="Arial"/>
        </w:rPr>
        <w:t xml:space="preserve"> modifiable risk factor for cardiovascular disease. </w:t>
      </w:r>
      <w:r w:rsidR="00BE53E1" w:rsidRPr="00BB0CAF">
        <w:rPr>
          <w:rFonts w:ascii="Arial" w:hAnsi="Arial" w:cs="Arial"/>
        </w:rPr>
        <w:t xml:space="preserve">Primary aldosteronism </w:t>
      </w:r>
      <w:r w:rsidR="004E6CF3">
        <w:rPr>
          <w:rFonts w:ascii="Arial" w:hAnsi="Arial" w:cs="Arial"/>
        </w:rPr>
        <w:t xml:space="preserve">(PA) </w:t>
      </w:r>
      <w:r w:rsidR="00F40CAE" w:rsidRPr="00BB0CAF">
        <w:rPr>
          <w:rFonts w:ascii="Arial" w:hAnsi="Arial" w:cs="Arial"/>
        </w:rPr>
        <w:t xml:space="preserve">comprises approximately </w:t>
      </w:r>
      <w:r w:rsidR="002715F5" w:rsidRPr="00BB0CAF">
        <w:rPr>
          <w:rFonts w:ascii="Arial" w:hAnsi="Arial" w:cs="Arial"/>
        </w:rPr>
        <w:t>5</w:t>
      </w:r>
      <w:r w:rsidR="003F1541" w:rsidRPr="00BB0CAF">
        <w:rPr>
          <w:rFonts w:ascii="Arial" w:hAnsi="Arial" w:cs="Arial"/>
        </w:rPr>
        <w:t xml:space="preserve">% of </w:t>
      </w:r>
      <w:r w:rsidR="0047629D" w:rsidRPr="00BB0CAF">
        <w:rPr>
          <w:rFonts w:ascii="Arial" w:hAnsi="Arial" w:cs="Arial"/>
        </w:rPr>
        <w:t>hypertension</w:t>
      </w:r>
      <w:r w:rsidR="00BE53E1" w:rsidRPr="00BB0CAF">
        <w:rPr>
          <w:rFonts w:ascii="Arial" w:hAnsi="Arial" w:cs="Arial"/>
        </w:rPr>
        <w:t xml:space="preserve">. </w:t>
      </w:r>
      <w:r w:rsidR="00F40CAE" w:rsidRPr="00BB0CAF">
        <w:rPr>
          <w:rFonts w:ascii="Arial" w:hAnsi="Arial" w:cs="Arial"/>
        </w:rPr>
        <w:t xml:space="preserve">It is a treatable disorder, but </w:t>
      </w:r>
      <w:r w:rsidR="007B343A" w:rsidRPr="00BB0CAF">
        <w:rPr>
          <w:rFonts w:ascii="Arial" w:hAnsi="Arial" w:cs="Arial"/>
        </w:rPr>
        <w:t xml:space="preserve">is identified </w:t>
      </w:r>
      <w:r w:rsidR="00F40CAE" w:rsidRPr="00BB0CAF">
        <w:rPr>
          <w:rFonts w:ascii="Arial" w:hAnsi="Arial" w:cs="Arial"/>
        </w:rPr>
        <w:t>in</w:t>
      </w:r>
      <w:r w:rsidR="00902C87" w:rsidRPr="00BB0CAF">
        <w:rPr>
          <w:rFonts w:ascii="Arial" w:hAnsi="Arial" w:cs="Arial"/>
        </w:rPr>
        <w:t xml:space="preserve"> </w:t>
      </w:r>
      <w:r w:rsidR="007B343A" w:rsidRPr="00BB0CAF">
        <w:rPr>
          <w:rFonts w:ascii="Arial" w:hAnsi="Arial" w:cs="Arial"/>
        </w:rPr>
        <w:t>fewer than 1</w:t>
      </w:r>
      <w:r w:rsidR="00163428" w:rsidRPr="00BB0CAF">
        <w:rPr>
          <w:rFonts w:ascii="Arial" w:hAnsi="Arial" w:cs="Arial"/>
        </w:rPr>
        <w:t>0</w:t>
      </w:r>
      <w:r w:rsidR="00902C87" w:rsidRPr="00BB0CAF">
        <w:rPr>
          <w:rFonts w:ascii="Arial" w:hAnsi="Arial" w:cs="Arial"/>
        </w:rPr>
        <w:t xml:space="preserve">% of </w:t>
      </w:r>
      <w:r w:rsidR="0051718A">
        <w:rPr>
          <w:rFonts w:ascii="Arial" w:hAnsi="Arial" w:cs="Arial"/>
        </w:rPr>
        <w:t>affected patients</w:t>
      </w:r>
      <w:r w:rsidR="00367A6B" w:rsidRPr="00BB0CAF">
        <w:rPr>
          <w:rFonts w:ascii="Arial" w:hAnsi="Arial" w:cs="Arial"/>
        </w:rPr>
        <w:t xml:space="preserve">. Moreover, </w:t>
      </w:r>
      <w:r w:rsidR="00902C87" w:rsidRPr="00BB0CAF">
        <w:rPr>
          <w:rFonts w:ascii="Arial" w:hAnsi="Arial" w:cs="Arial"/>
        </w:rPr>
        <w:t>in those</w:t>
      </w:r>
      <w:r w:rsidR="001B27CB" w:rsidRPr="00BB0CAF">
        <w:rPr>
          <w:rFonts w:ascii="Arial" w:hAnsi="Arial" w:cs="Arial"/>
        </w:rPr>
        <w:t xml:space="preserve"> </w:t>
      </w:r>
      <w:r w:rsidR="00B1087A" w:rsidRPr="00BB0CAF">
        <w:rPr>
          <w:rFonts w:ascii="Arial" w:hAnsi="Arial" w:cs="Arial"/>
        </w:rPr>
        <w:t>patients,</w:t>
      </w:r>
      <w:r w:rsidR="001B27CB" w:rsidRPr="00BB0CAF">
        <w:rPr>
          <w:rFonts w:ascii="Arial" w:hAnsi="Arial" w:cs="Arial"/>
        </w:rPr>
        <w:t xml:space="preserve"> it is </w:t>
      </w:r>
      <w:r w:rsidR="009E6C7E" w:rsidRPr="00BB0CAF">
        <w:rPr>
          <w:rFonts w:ascii="Arial" w:hAnsi="Arial" w:cs="Arial"/>
        </w:rPr>
        <w:t>not found until</w:t>
      </w:r>
      <w:r w:rsidR="00F40CAE" w:rsidRPr="00BB0CAF">
        <w:rPr>
          <w:rFonts w:ascii="Arial" w:hAnsi="Arial" w:cs="Arial"/>
        </w:rPr>
        <w:t xml:space="preserve"> after a median of 10 years of poorly controlled </w:t>
      </w:r>
      <w:r w:rsidR="00B03611" w:rsidRPr="00BB0CAF">
        <w:rPr>
          <w:rFonts w:ascii="Arial" w:hAnsi="Arial" w:cs="Arial"/>
        </w:rPr>
        <w:t>blood pressure</w:t>
      </w:r>
      <w:r w:rsidR="00F40CAE" w:rsidRPr="00BB0CAF">
        <w:rPr>
          <w:rFonts w:ascii="Arial" w:hAnsi="Arial" w:cs="Arial"/>
        </w:rPr>
        <w:t xml:space="preserve">. </w:t>
      </w:r>
      <w:r w:rsidR="000200D8" w:rsidRPr="00BB0CAF">
        <w:rPr>
          <w:rFonts w:ascii="Arial" w:hAnsi="Arial" w:cs="Arial"/>
        </w:rPr>
        <w:t>We propose to</w:t>
      </w:r>
      <w:r w:rsidR="00E757AE" w:rsidRPr="00BB0CAF">
        <w:rPr>
          <w:rFonts w:ascii="Arial" w:hAnsi="Arial" w:cs="Arial"/>
        </w:rPr>
        <w:t xml:space="preserve"> </w:t>
      </w:r>
      <w:r w:rsidR="007B343A" w:rsidRPr="00BB0CAF">
        <w:rPr>
          <w:rFonts w:ascii="Arial" w:hAnsi="Arial" w:cs="Arial"/>
        </w:rPr>
        <w:t>develop</w:t>
      </w:r>
      <w:r w:rsidR="00CE640E" w:rsidRPr="00BB0CAF">
        <w:rPr>
          <w:rFonts w:ascii="Arial" w:hAnsi="Arial" w:cs="Arial"/>
        </w:rPr>
        <w:t xml:space="preserve"> </w:t>
      </w:r>
      <w:r w:rsidR="008F16B3">
        <w:rPr>
          <w:rFonts w:ascii="Arial" w:hAnsi="Arial" w:cs="Arial"/>
        </w:rPr>
        <w:t>systema</w:t>
      </w:r>
      <w:r w:rsidR="00B26D3F">
        <w:rPr>
          <w:rFonts w:ascii="Arial" w:hAnsi="Arial" w:cs="Arial"/>
        </w:rPr>
        <w:t>t</w:t>
      </w:r>
      <w:r w:rsidR="008F16B3">
        <w:rPr>
          <w:rFonts w:ascii="Arial" w:hAnsi="Arial" w:cs="Arial"/>
        </w:rPr>
        <w:t xml:space="preserve">ic, automated </w:t>
      </w:r>
      <w:r w:rsidR="004020F2">
        <w:rPr>
          <w:rFonts w:ascii="Arial" w:hAnsi="Arial" w:cs="Arial"/>
        </w:rPr>
        <w:t>electronic health record (EHR)-</w:t>
      </w:r>
      <w:r w:rsidR="00824869" w:rsidRPr="00BB0CAF">
        <w:rPr>
          <w:rFonts w:ascii="Arial" w:hAnsi="Arial" w:cs="Arial"/>
        </w:rPr>
        <w:t xml:space="preserve">based </w:t>
      </w:r>
      <w:r w:rsidR="00E757AE" w:rsidRPr="00BB0CAF">
        <w:rPr>
          <w:rFonts w:ascii="Arial" w:hAnsi="Arial" w:cs="Arial"/>
        </w:rPr>
        <w:t xml:space="preserve">screening tools </w:t>
      </w:r>
      <w:r w:rsidR="004958AB" w:rsidRPr="00BB0CAF">
        <w:rPr>
          <w:rFonts w:ascii="Arial" w:hAnsi="Arial" w:cs="Arial"/>
        </w:rPr>
        <w:t xml:space="preserve">to </w:t>
      </w:r>
      <w:r w:rsidR="00CA48D1" w:rsidRPr="00BB0CAF">
        <w:rPr>
          <w:rFonts w:ascii="Arial" w:hAnsi="Arial" w:cs="Arial"/>
        </w:rPr>
        <w:t xml:space="preserve">improve the detection and management of </w:t>
      </w:r>
      <w:r w:rsidR="00906973">
        <w:rPr>
          <w:rFonts w:ascii="Arial" w:hAnsi="Arial" w:cs="Arial"/>
        </w:rPr>
        <w:t>PA</w:t>
      </w:r>
      <w:r w:rsidR="00CA48D1" w:rsidRPr="00BB0CAF">
        <w:rPr>
          <w:rFonts w:ascii="Arial" w:hAnsi="Arial" w:cs="Arial"/>
        </w:rPr>
        <w:t>.</w:t>
      </w:r>
      <w:r w:rsidR="002207DC" w:rsidRPr="00BB0CAF">
        <w:rPr>
          <w:rFonts w:ascii="Arial" w:hAnsi="Arial" w:cs="Arial"/>
        </w:rPr>
        <w:t xml:space="preserve"> First, </w:t>
      </w:r>
      <w:r w:rsidR="007123B9" w:rsidRPr="00BB0CAF">
        <w:rPr>
          <w:rFonts w:ascii="Arial" w:hAnsi="Arial" w:cs="Arial"/>
        </w:rPr>
        <w:t xml:space="preserve">we </w:t>
      </w:r>
      <w:r w:rsidR="00A1751E">
        <w:rPr>
          <w:rFonts w:ascii="Arial" w:hAnsi="Arial" w:cs="Arial"/>
        </w:rPr>
        <w:t xml:space="preserve">will </w:t>
      </w:r>
      <w:r w:rsidR="00E02A5F">
        <w:rPr>
          <w:rFonts w:ascii="Arial" w:hAnsi="Arial" w:cs="Arial"/>
        </w:rPr>
        <w:t>build</w:t>
      </w:r>
      <w:r w:rsidR="00C633B0">
        <w:rPr>
          <w:rFonts w:ascii="Arial" w:hAnsi="Arial" w:cs="Arial"/>
        </w:rPr>
        <w:t xml:space="preserve"> algorithms </w:t>
      </w:r>
      <w:r w:rsidR="00B90D83">
        <w:rPr>
          <w:rFonts w:ascii="Arial" w:hAnsi="Arial" w:cs="Arial"/>
        </w:rPr>
        <w:t xml:space="preserve">using </w:t>
      </w:r>
      <w:r w:rsidR="00795043">
        <w:rPr>
          <w:rFonts w:ascii="Arial" w:hAnsi="Arial" w:cs="Arial"/>
        </w:rPr>
        <w:t>blood pressure, medication,</w:t>
      </w:r>
      <w:r w:rsidR="00A3303A">
        <w:rPr>
          <w:rFonts w:ascii="Arial" w:hAnsi="Arial" w:cs="Arial"/>
        </w:rPr>
        <w:t xml:space="preserve"> laboratory, and diagnosis code data</w:t>
      </w:r>
      <w:r w:rsidR="00795043">
        <w:rPr>
          <w:rFonts w:ascii="Arial" w:hAnsi="Arial" w:cs="Arial"/>
        </w:rPr>
        <w:t xml:space="preserve"> to identify</w:t>
      </w:r>
      <w:r w:rsidR="00C633B0">
        <w:rPr>
          <w:rFonts w:ascii="Arial" w:hAnsi="Arial" w:cs="Arial"/>
        </w:rPr>
        <w:t xml:space="preserve"> </w:t>
      </w:r>
      <w:r w:rsidR="00B0738E">
        <w:rPr>
          <w:rFonts w:ascii="Arial" w:hAnsi="Arial" w:cs="Arial"/>
        </w:rPr>
        <w:t xml:space="preserve">UPHS </w:t>
      </w:r>
      <w:r w:rsidR="00C633B0">
        <w:rPr>
          <w:rFonts w:ascii="Arial" w:hAnsi="Arial" w:cs="Arial"/>
        </w:rPr>
        <w:t>pati</w:t>
      </w:r>
      <w:r w:rsidR="00C62B91">
        <w:rPr>
          <w:rFonts w:ascii="Arial" w:hAnsi="Arial" w:cs="Arial"/>
        </w:rPr>
        <w:t xml:space="preserve">ents </w:t>
      </w:r>
      <w:r w:rsidR="00B36A1B">
        <w:rPr>
          <w:rFonts w:ascii="Arial" w:hAnsi="Arial" w:cs="Arial"/>
        </w:rPr>
        <w:t xml:space="preserve">who meet PA screening guidelines. By comparing and contrasting historical clinical data in </w:t>
      </w:r>
      <w:del w:id="0" w:author="Daniel Herman" w:date="2017-02-01T14:55:00Z">
        <w:r w:rsidR="00B36A1B" w:rsidDel="00403F69">
          <w:rPr>
            <w:rFonts w:ascii="Arial" w:hAnsi="Arial" w:cs="Arial"/>
          </w:rPr>
          <w:delText xml:space="preserve">flagged </w:delText>
        </w:r>
      </w:del>
      <w:ins w:id="1" w:author="Daniel Herman" w:date="2017-02-01T14:55:00Z">
        <w:r w:rsidR="00403F69">
          <w:rPr>
            <w:rFonts w:ascii="Arial" w:hAnsi="Arial" w:cs="Arial"/>
          </w:rPr>
          <w:t>these</w:t>
        </w:r>
        <w:r w:rsidR="00403F69">
          <w:rPr>
            <w:rFonts w:ascii="Arial" w:hAnsi="Arial" w:cs="Arial"/>
          </w:rPr>
          <w:t xml:space="preserve"> </w:t>
        </w:r>
      </w:ins>
      <w:r w:rsidR="00B36A1B">
        <w:rPr>
          <w:rFonts w:ascii="Arial" w:hAnsi="Arial" w:cs="Arial"/>
        </w:rPr>
        <w:t xml:space="preserve">patients to that of patients </w:t>
      </w:r>
      <w:r w:rsidR="00C62B91">
        <w:rPr>
          <w:rFonts w:ascii="Arial" w:hAnsi="Arial" w:cs="Arial"/>
        </w:rPr>
        <w:t xml:space="preserve">with </w:t>
      </w:r>
      <w:r w:rsidR="00B36A1B">
        <w:rPr>
          <w:rFonts w:ascii="Arial" w:hAnsi="Arial" w:cs="Arial"/>
        </w:rPr>
        <w:t xml:space="preserve">known </w:t>
      </w:r>
      <w:r w:rsidR="004E6CF3">
        <w:rPr>
          <w:rFonts w:ascii="Arial" w:hAnsi="Arial" w:cs="Arial"/>
        </w:rPr>
        <w:t>PA</w:t>
      </w:r>
      <w:r w:rsidR="00B36A1B">
        <w:rPr>
          <w:rFonts w:ascii="Arial" w:hAnsi="Arial" w:cs="Arial"/>
        </w:rPr>
        <w:t xml:space="preserve"> or </w:t>
      </w:r>
      <w:r w:rsidR="00D22C02">
        <w:rPr>
          <w:rFonts w:ascii="Arial" w:hAnsi="Arial" w:cs="Arial"/>
        </w:rPr>
        <w:t>screened for PA,</w:t>
      </w:r>
      <w:r w:rsidR="00C62B91">
        <w:rPr>
          <w:rFonts w:ascii="Arial" w:hAnsi="Arial" w:cs="Arial"/>
        </w:rPr>
        <w:t xml:space="preserve"> </w:t>
      </w:r>
      <w:r w:rsidR="00B36A1B">
        <w:rPr>
          <w:rFonts w:ascii="Arial" w:hAnsi="Arial" w:cs="Arial"/>
        </w:rPr>
        <w:t xml:space="preserve">we will refine our algorithm to </w:t>
      </w:r>
      <w:ins w:id="2" w:author="Daniel Herman" w:date="2017-02-01T14:55:00Z">
        <w:r w:rsidR="004D55F0">
          <w:rPr>
            <w:rFonts w:ascii="Arial" w:hAnsi="Arial" w:cs="Arial"/>
          </w:rPr>
          <w:t xml:space="preserve">specifically </w:t>
        </w:r>
      </w:ins>
      <w:r w:rsidR="0007442A">
        <w:rPr>
          <w:rFonts w:ascii="Arial" w:hAnsi="Arial" w:cs="Arial"/>
        </w:rPr>
        <w:t>identif</w:t>
      </w:r>
      <w:r w:rsidR="00B36A1B">
        <w:rPr>
          <w:rFonts w:ascii="Arial" w:hAnsi="Arial" w:cs="Arial"/>
        </w:rPr>
        <w:t>y</w:t>
      </w:r>
      <w:r w:rsidR="00F834E8">
        <w:rPr>
          <w:rFonts w:ascii="Arial" w:hAnsi="Arial" w:cs="Arial"/>
        </w:rPr>
        <w:t xml:space="preserve"> patients with undiagnosed </w:t>
      </w:r>
      <w:r w:rsidR="004E6CF3">
        <w:rPr>
          <w:rFonts w:ascii="Arial" w:hAnsi="Arial" w:cs="Arial"/>
        </w:rPr>
        <w:t>PA</w:t>
      </w:r>
      <w:r w:rsidR="003823A2">
        <w:rPr>
          <w:rFonts w:ascii="Arial" w:hAnsi="Arial" w:cs="Arial"/>
        </w:rPr>
        <w:t>.</w:t>
      </w:r>
      <w:r w:rsidR="00074181">
        <w:rPr>
          <w:rFonts w:ascii="Arial" w:hAnsi="Arial" w:cs="Arial"/>
        </w:rPr>
        <w:t xml:space="preserve"> </w:t>
      </w:r>
      <w:r w:rsidR="00EA1E97">
        <w:rPr>
          <w:rFonts w:ascii="Arial" w:hAnsi="Arial" w:cs="Arial"/>
        </w:rPr>
        <w:t>T</w:t>
      </w:r>
      <w:r w:rsidR="007B343A" w:rsidRPr="00BB0CAF">
        <w:rPr>
          <w:rFonts w:ascii="Arial" w:hAnsi="Arial" w:cs="Arial"/>
        </w:rPr>
        <w:t xml:space="preserve">o </w:t>
      </w:r>
      <w:r w:rsidR="00020A29">
        <w:rPr>
          <w:rFonts w:ascii="Arial" w:hAnsi="Arial" w:cs="Arial"/>
        </w:rPr>
        <w:t xml:space="preserve">validate </w:t>
      </w:r>
      <w:r w:rsidR="00781798">
        <w:rPr>
          <w:rFonts w:ascii="Arial" w:hAnsi="Arial" w:cs="Arial"/>
        </w:rPr>
        <w:t>the resulting method</w:t>
      </w:r>
      <w:r w:rsidR="00020A29">
        <w:rPr>
          <w:rFonts w:ascii="Arial" w:hAnsi="Arial" w:cs="Arial"/>
        </w:rPr>
        <w:t xml:space="preserve"> and </w:t>
      </w:r>
      <w:r w:rsidR="00116700">
        <w:rPr>
          <w:rFonts w:ascii="Arial" w:hAnsi="Arial" w:cs="Arial"/>
        </w:rPr>
        <w:t>verify</w:t>
      </w:r>
      <w:r w:rsidR="007B343A" w:rsidRPr="00BB0CAF">
        <w:rPr>
          <w:rFonts w:ascii="Arial" w:hAnsi="Arial" w:cs="Arial"/>
        </w:rPr>
        <w:t xml:space="preserve"> the burden of </w:t>
      </w:r>
      <w:r w:rsidR="00367842">
        <w:rPr>
          <w:rFonts w:ascii="Arial" w:hAnsi="Arial" w:cs="Arial"/>
        </w:rPr>
        <w:t xml:space="preserve">PA </w:t>
      </w:r>
      <w:r w:rsidR="007B343A" w:rsidRPr="00BB0CAF">
        <w:rPr>
          <w:rFonts w:ascii="Arial" w:hAnsi="Arial" w:cs="Arial"/>
        </w:rPr>
        <w:t>under</w:t>
      </w:r>
      <w:r w:rsidR="0007442A">
        <w:rPr>
          <w:rFonts w:ascii="Arial" w:hAnsi="Arial" w:cs="Arial"/>
        </w:rPr>
        <w:t>-</w:t>
      </w:r>
      <w:r w:rsidR="007B343A" w:rsidRPr="00BB0CAF">
        <w:rPr>
          <w:rFonts w:ascii="Arial" w:hAnsi="Arial" w:cs="Arial"/>
        </w:rPr>
        <w:t xml:space="preserve">diagnosis, </w:t>
      </w:r>
      <w:r w:rsidR="00DB2B41">
        <w:rPr>
          <w:rFonts w:ascii="Arial" w:hAnsi="Arial" w:cs="Arial"/>
        </w:rPr>
        <w:t xml:space="preserve">in a subset of </w:t>
      </w:r>
      <w:r w:rsidR="003F1AD9">
        <w:rPr>
          <w:rFonts w:ascii="Arial" w:hAnsi="Arial" w:cs="Arial"/>
        </w:rPr>
        <w:t xml:space="preserve">flagged patients, </w:t>
      </w:r>
      <w:r w:rsidR="00F21C36">
        <w:rPr>
          <w:rFonts w:ascii="Arial" w:hAnsi="Arial" w:cs="Arial"/>
        </w:rPr>
        <w:t xml:space="preserve">we will </w:t>
      </w:r>
      <w:r w:rsidR="00BE3C29">
        <w:rPr>
          <w:rFonts w:ascii="Arial" w:hAnsi="Arial" w:cs="Arial"/>
        </w:rPr>
        <w:t>use</w:t>
      </w:r>
      <w:r w:rsidR="00F21C36">
        <w:rPr>
          <w:rFonts w:ascii="Arial" w:hAnsi="Arial" w:cs="Arial"/>
        </w:rPr>
        <w:t xml:space="preserve"> </w:t>
      </w:r>
      <w:proofErr w:type="spellStart"/>
      <w:r w:rsidR="00F21C36">
        <w:rPr>
          <w:rFonts w:ascii="Arial" w:hAnsi="Arial" w:cs="Arial"/>
        </w:rPr>
        <w:t>BioBank</w:t>
      </w:r>
      <w:proofErr w:type="spellEnd"/>
      <w:r w:rsidR="00F21C36">
        <w:rPr>
          <w:rFonts w:ascii="Arial" w:hAnsi="Arial" w:cs="Arial"/>
        </w:rPr>
        <w:t xml:space="preserve"> specimens </w:t>
      </w:r>
      <w:r w:rsidR="00BE3C29">
        <w:rPr>
          <w:rFonts w:ascii="Arial" w:hAnsi="Arial" w:cs="Arial"/>
        </w:rPr>
        <w:t xml:space="preserve">to perform </w:t>
      </w:r>
      <w:r w:rsidR="00BE3C29" w:rsidRPr="00BB0CAF">
        <w:rPr>
          <w:rFonts w:ascii="Arial" w:hAnsi="Arial" w:cs="Arial"/>
        </w:rPr>
        <w:t>diagnostic blood aldosterone concentration and renin activity</w:t>
      </w:r>
      <w:r w:rsidR="003F1AD9">
        <w:rPr>
          <w:rFonts w:ascii="Arial" w:hAnsi="Arial" w:cs="Arial"/>
        </w:rPr>
        <w:t xml:space="preserve"> tests</w:t>
      </w:r>
      <w:r w:rsidR="00B4219B" w:rsidRPr="00BB0CAF">
        <w:rPr>
          <w:rFonts w:ascii="Arial" w:hAnsi="Arial" w:cs="Arial"/>
        </w:rPr>
        <w:t xml:space="preserve">. </w:t>
      </w:r>
      <w:r w:rsidR="00B75822">
        <w:rPr>
          <w:rFonts w:ascii="Arial" w:hAnsi="Arial" w:cs="Arial"/>
        </w:rPr>
        <w:t>Finally, we will implement</w:t>
      </w:r>
      <w:r w:rsidR="00B50D64">
        <w:rPr>
          <w:rFonts w:ascii="Arial" w:hAnsi="Arial" w:cs="Arial"/>
        </w:rPr>
        <w:t xml:space="preserve"> </w:t>
      </w:r>
      <w:r w:rsidR="00B75822">
        <w:rPr>
          <w:rFonts w:ascii="Arial" w:hAnsi="Arial" w:cs="Arial"/>
        </w:rPr>
        <w:t xml:space="preserve">the </w:t>
      </w:r>
      <w:r w:rsidR="00D22E6B">
        <w:rPr>
          <w:rFonts w:ascii="Arial" w:hAnsi="Arial" w:cs="Arial"/>
        </w:rPr>
        <w:t>derived method</w:t>
      </w:r>
      <w:r w:rsidR="00B75822">
        <w:rPr>
          <w:rFonts w:ascii="Arial" w:hAnsi="Arial" w:cs="Arial"/>
        </w:rPr>
        <w:t xml:space="preserve"> as clinical decision support </w:t>
      </w:r>
      <w:r w:rsidR="002377DB">
        <w:rPr>
          <w:rFonts w:ascii="Arial" w:hAnsi="Arial" w:cs="Arial"/>
        </w:rPr>
        <w:t>that</w:t>
      </w:r>
      <w:r w:rsidR="00B75822">
        <w:rPr>
          <w:rFonts w:ascii="Arial" w:hAnsi="Arial" w:cs="Arial"/>
        </w:rPr>
        <w:t xml:space="preserve"> recommend</w:t>
      </w:r>
      <w:r w:rsidR="002377DB">
        <w:rPr>
          <w:rFonts w:ascii="Arial" w:hAnsi="Arial" w:cs="Arial"/>
        </w:rPr>
        <w:t>s</w:t>
      </w:r>
      <w:r w:rsidR="00B75822">
        <w:rPr>
          <w:rFonts w:ascii="Arial" w:hAnsi="Arial" w:cs="Arial"/>
        </w:rPr>
        <w:t xml:space="preserve"> to primary care providers that they evaluate flagged patients for PA. </w:t>
      </w:r>
      <w:r w:rsidR="00B36F93">
        <w:rPr>
          <w:rFonts w:ascii="Arial" w:hAnsi="Arial" w:cs="Arial"/>
        </w:rPr>
        <w:t>T</w:t>
      </w:r>
      <w:r w:rsidR="00B75822" w:rsidRPr="00BB0CAF">
        <w:rPr>
          <w:rFonts w:ascii="Arial" w:hAnsi="Arial" w:cs="Arial"/>
        </w:rPr>
        <w:t>he success of this approach will be assessed</w:t>
      </w:r>
      <w:r w:rsidR="003C2C45">
        <w:rPr>
          <w:rFonts w:ascii="Arial" w:hAnsi="Arial" w:cs="Arial"/>
        </w:rPr>
        <w:t xml:space="preserve">, </w:t>
      </w:r>
      <w:r w:rsidR="008F27C1">
        <w:rPr>
          <w:rFonts w:ascii="Arial" w:hAnsi="Arial" w:cs="Arial"/>
        </w:rPr>
        <w:t xml:space="preserve">as part of </w:t>
      </w:r>
      <w:r w:rsidR="0095144C">
        <w:rPr>
          <w:rFonts w:ascii="Arial" w:hAnsi="Arial" w:cs="Arial"/>
        </w:rPr>
        <w:t xml:space="preserve">a </w:t>
      </w:r>
      <w:r w:rsidR="00BA7BE4">
        <w:rPr>
          <w:rFonts w:ascii="Arial" w:hAnsi="Arial" w:cs="Arial"/>
        </w:rPr>
        <w:t>staggered</w:t>
      </w:r>
      <w:r w:rsidR="00B36F93">
        <w:rPr>
          <w:rFonts w:ascii="Arial" w:hAnsi="Arial" w:cs="Arial"/>
        </w:rPr>
        <w:t xml:space="preserve"> implementation phase,</w:t>
      </w:r>
      <w:r w:rsidR="00B75822" w:rsidRPr="00BB0CAF">
        <w:rPr>
          <w:rFonts w:ascii="Arial" w:hAnsi="Arial" w:cs="Arial"/>
        </w:rPr>
        <w:t xml:space="preserve"> by comparing </w:t>
      </w:r>
      <w:r w:rsidR="0093579C">
        <w:rPr>
          <w:rFonts w:ascii="Arial" w:hAnsi="Arial" w:cs="Arial"/>
        </w:rPr>
        <w:t xml:space="preserve">time </w:t>
      </w:r>
      <w:r w:rsidR="008A1AE8">
        <w:rPr>
          <w:rFonts w:ascii="Arial" w:hAnsi="Arial" w:cs="Arial"/>
        </w:rPr>
        <w:t xml:space="preserve">to </w:t>
      </w:r>
      <w:r w:rsidR="00B75822" w:rsidRPr="00BB0CAF">
        <w:rPr>
          <w:rFonts w:ascii="Arial" w:hAnsi="Arial" w:cs="Arial"/>
        </w:rPr>
        <w:t xml:space="preserve">blood pressure control </w:t>
      </w:r>
      <w:r w:rsidR="008A1AE8">
        <w:rPr>
          <w:rFonts w:ascii="Arial" w:hAnsi="Arial" w:cs="Arial"/>
        </w:rPr>
        <w:t xml:space="preserve">in </w:t>
      </w:r>
      <w:r w:rsidR="00A93CB5">
        <w:rPr>
          <w:rFonts w:ascii="Arial" w:hAnsi="Arial" w:cs="Arial"/>
        </w:rPr>
        <w:t xml:space="preserve">flagged </w:t>
      </w:r>
      <w:r w:rsidR="008A1AE8">
        <w:rPr>
          <w:rFonts w:ascii="Arial" w:hAnsi="Arial" w:cs="Arial"/>
        </w:rPr>
        <w:t xml:space="preserve">patients </w:t>
      </w:r>
      <w:r w:rsidR="009B5E59">
        <w:rPr>
          <w:rFonts w:ascii="Arial" w:hAnsi="Arial" w:cs="Arial"/>
        </w:rPr>
        <w:t xml:space="preserve">between </w:t>
      </w:r>
      <w:r w:rsidR="008524E8">
        <w:rPr>
          <w:rFonts w:ascii="Arial" w:hAnsi="Arial" w:cs="Arial"/>
        </w:rPr>
        <w:t xml:space="preserve">trial and </w:t>
      </w:r>
      <w:r w:rsidR="00FE7AD9">
        <w:rPr>
          <w:rFonts w:ascii="Arial" w:hAnsi="Arial" w:cs="Arial"/>
        </w:rPr>
        <w:t>control</w:t>
      </w:r>
      <w:r w:rsidR="00142E86">
        <w:rPr>
          <w:rFonts w:ascii="Arial" w:hAnsi="Arial" w:cs="Arial"/>
        </w:rPr>
        <w:t xml:space="preserve"> </w:t>
      </w:r>
      <w:r w:rsidR="001253CC">
        <w:rPr>
          <w:rFonts w:ascii="Arial" w:hAnsi="Arial" w:cs="Arial"/>
        </w:rPr>
        <w:t>sites</w:t>
      </w:r>
      <w:r w:rsidR="0011282D">
        <w:rPr>
          <w:rFonts w:ascii="Arial" w:hAnsi="Arial" w:cs="Arial"/>
        </w:rPr>
        <w:t>.</w:t>
      </w:r>
      <w:r w:rsidR="00B75822" w:rsidRPr="00BB0CAF">
        <w:rPr>
          <w:rFonts w:ascii="Arial" w:hAnsi="Arial" w:cs="Arial"/>
        </w:rPr>
        <w:t xml:space="preserve"> </w:t>
      </w:r>
    </w:p>
    <w:p w14:paraId="3E5ADB89" w14:textId="77777777" w:rsidR="00F10EF9" w:rsidRPr="00BB0CAF" w:rsidRDefault="00F10EF9">
      <w:pPr>
        <w:rPr>
          <w:rFonts w:ascii="Arial" w:hAnsi="Arial" w:cs="Arial"/>
          <w:b/>
          <w:color w:val="000000"/>
          <w:sz w:val="22"/>
          <w:szCs w:val="22"/>
        </w:rPr>
      </w:pPr>
      <w:r w:rsidRPr="00BB0CAF">
        <w:rPr>
          <w:rFonts w:ascii="Arial" w:hAnsi="Arial" w:cs="Arial"/>
          <w:b/>
          <w:sz w:val="22"/>
          <w:szCs w:val="22"/>
        </w:rPr>
        <w:br w:type="page"/>
      </w:r>
    </w:p>
    <w:p w14:paraId="2415A6F1" w14:textId="570035BE" w:rsidR="00B155D9" w:rsidRPr="00BB0CAF" w:rsidRDefault="005F1FF4" w:rsidP="00F10EF9">
      <w:pPr>
        <w:pStyle w:val="Default"/>
        <w:numPr>
          <w:ilvl w:val="0"/>
          <w:numId w:val="2"/>
        </w:numPr>
        <w:ind w:left="360"/>
        <w:rPr>
          <w:rFonts w:ascii="Arial" w:hAnsi="Arial" w:cs="Arial"/>
          <w:b/>
          <w:sz w:val="22"/>
          <w:szCs w:val="22"/>
        </w:rPr>
      </w:pPr>
      <w:r w:rsidRPr="00BB0CAF">
        <w:rPr>
          <w:rFonts w:ascii="Arial" w:hAnsi="Arial" w:cs="Arial"/>
          <w:b/>
          <w:sz w:val="22"/>
          <w:szCs w:val="22"/>
        </w:rPr>
        <w:lastRenderedPageBreak/>
        <w:t>Mission and Specific Aims</w:t>
      </w:r>
    </w:p>
    <w:p w14:paraId="7C5AD4A2" w14:textId="0848CE69" w:rsidR="00F10EF9" w:rsidRPr="00BB0CAF" w:rsidRDefault="002A54E6" w:rsidP="00F10EF9">
      <w:pPr>
        <w:pStyle w:val="Default"/>
        <w:ind w:firstLine="720"/>
        <w:rPr>
          <w:rFonts w:ascii="Arial" w:hAnsi="Arial" w:cs="Arial"/>
          <w:sz w:val="22"/>
          <w:szCs w:val="22"/>
        </w:rPr>
      </w:pPr>
      <w:r w:rsidRPr="00BB0CAF">
        <w:rPr>
          <w:rFonts w:ascii="Arial" w:hAnsi="Arial" w:cs="Arial"/>
          <w:sz w:val="22"/>
          <w:szCs w:val="22"/>
        </w:rPr>
        <w:t>Preventing c</w:t>
      </w:r>
      <w:r w:rsidR="00BE4E09" w:rsidRPr="00BB0CAF">
        <w:rPr>
          <w:rFonts w:ascii="Arial" w:hAnsi="Arial" w:cs="Arial"/>
          <w:sz w:val="22"/>
          <w:szCs w:val="22"/>
        </w:rPr>
        <w:t xml:space="preserve">ardiovascular disease is a critical target for </w:t>
      </w:r>
      <w:r w:rsidR="00BB53EC" w:rsidRPr="00BB0CAF">
        <w:rPr>
          <w:rFonts w:ascii="Arial" w:hAnsi="Arial" w:cs="Arial"/>
          <w:sz w:val="22"/>
          <w:szCs w:val="22"/>
        </w:rPr>
        <w:t xml:space="preserve">precision </w:t>
      </w:r>
      <w:r w:rsidR="00BE4E09" w:rsidRPr="00BB0CAF">
        <w:rPr>
          <w:rFonts w:ascii="Arial" w:hAnsi="Arial" w:cs="Arial"/>
          <w:sz w:val="22"/>
          <w:szCs w:val="22"/>
        </w:rPr>
        <w:t xml:space="preserve">medicine, </w:t>
      </w:r>
      <w:r w:rsidR="00BB53EC" w:rsidRPr="00BB0CAF">
        <w:rPr>
          <w:rFonts w:ascii="Arial" w:hAnsi="Arial" w:cs="Arial"/>
          <w:sz w:val="22"/>
          <w:szCs w:val="22"/>
        </w:rPr>
        <w:t>because it is the most common cause of morbidity and mortality.</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F97C1E6B-5E89-46AB-91DD-91F82A051754&lt;/uuid&gt;&lt;priority&gt;0&lt;/priority&gt;&lt;publications&gt;&lt;publication&gt;&lt;uuid&gt;D750AB5D-7E1A-4BFE-B231-E30E56776660&lt;/uuid&gt;&lt;volume&gt;380&lt;/volume&gt;&lt;doi&gt;10.1016/S0140-6736(12)61728-0&lt;/doi&gt;&lt;startpage&gt;2095&lt;/startpage&gt;&lt;publication_date&gt;99201212151200000000222000&lt;/publication_date&gt;&lt;url&gt;http://linkinghub.elsevier.com/retrieve/pii/S0140673612617280&lt;/url&gt;&lt;type&gt;400&lt;/type&gt;&lt;title&gt;Global and regional mortality from 235 causes of death for 20 age groups in 1990 and 2010: a systematic analysis for the Global Burden of Disease Study 2010.&lt;/title&gt;&lt;institution&gt;Institute for Health Metrics and Evaluation, Seattle, WA, USA.&lt;/institution&gt;&lt;number&gt;9859&lt;/number&gt;&lt;subtype&gt;400&lt;/subtype&gt;&lt;endpage&gt;2128&lt;/endpage&gt;&lt;bundle&gt;&lt;publication&gt;&lt;title&gt;Lancet&lt;/title&gt;&lt;type&gt;-100&lt;/type&gt;&lt;subtype&gt;-100&lt;/subtype&gt;&lt;uuid&gt;87F0B0E6-CEE2-4CF4-AE1D-AC3E8AE60831&lt;/uuid&gt;&lt;/publication&gt;&lt;/bundle&gt;&lt;authors&gt;&lt;author&gt;&lt;firstName&gt;Rafael&lt;/firstName&gt;&lt;lastName&gt;Lozano&lt;/lastName&gt;&lt;/author&gt;&lt;author&gt;&lt;firstName&gt;Mohsen&lt;/firstName&gt;&lt;lastName&gt;Naghavi&lt;/lastName&gt;&lt;/author&gt;&lt;author&gt;&lt;firstName&gt;Kyle&lt;/firstName&gt;&lt;lastName&gt;Foreman&lt;/lastName&gt;&lt;/author&gt;&lt;author&gt;&lt;firstName&gt;Stephen&lt;/firstName&gt;&lt;lastName&gt;Lim&lt;/lastName&gt;&lt;/author&gt;&lt;author&gt;&lt;firstName&gt;Kenji&lt;/firstName&gt;&lt;lastName&gt;Shibuya&lt;/lastName&gt;&lt;/author&gt;&lt;author&gt;&lt;firstName&gt;Victor&lt;/firstName&gt;&lt;lastName&gt;Aboyans&lt;/lastName&gt;&lt;/author&gt;&lt;author&gt;&lt;firstName&gt;Jerry&lt;/firstName&gt;&lt;lastName&gt;Abraham&lt;/lastName&gt;&lt;/author&gt;&lt;author&gt;&lt;firstName&gt;Timothy&lt;/firstName&gt;&lt;lastName&gt;Adair&lt;/lastName&gt;&lt;/author&gt;&lt;author&gt;&lt;firstName&gt;Rakesh&lt;/firstName&gt;&lt;lastName&gt;Aggarwal&lt;/lastName&gt;&lt;/author&gt;&lt;author&gt;&lt;firstName&gt;Stephanie&lt;/firstName&gt;&lt;middleNames&gt;Y&lt;/middleNames&gt;&lt;lastName&gt;Ahn&lt;/lastName&gt;&lt;/author&gt;&lt;author&gt;&lt;firstName&gt;Miriam&lt;/firstName&gt;&lt;lastName&gt;Alvarado&lt;/lastName&gt;&lt;/author&gt;&lt;author&gt;&lt;firstName&gt;H&lt;/firstName&gt;&lt;middleNames&gt;Ross&lt;/middleNames&gt;&lt;lastName&gt;Anderson&lt;/lastName&gt;&lt;/author&gt;&lt;author&gt;&lt;firstName&gt;Laurie&lt;/firstName&gt;&lt;middleNames&gt;M&lt;/middleNames&gt;&lt;lastName&gt;Anderson&lt;/lastName&gt;&lt;/author&gt;&lt;author&gt;&lt;firstName&gt;Kathryn&lt;/firstName&gt;&lt;middleNames&gt;G&lt;/middleNames&gt;&lt;lastName&gt;Andrews&lt;/lastName&gt;&lt;/author&gt;&lt;author&gt;&lt;firstName&gt;Charles&lt;/firstName&gt;&lt;lastName&gt;Atkinson&lt;/lastName&gt;&lt;/author&gt;&lt;author&gt;&lt;firstName&gt;Larry&lt;/firstName&gt;&lt;middleNames&gt;M&lt;/middleNames&gt;&lt;lastName&gt;Baddour&lt;/lastName&gt;&lt;/author&gt;&lt;author&gt;&lt;firstName&gt;Suzanne&lt;/firstName&gt;&lt;lastName&gt;Barker-Collo&lt;/lastName&gt;&lt;/author&gt;&lt;author&gt;&lt;firstName&gt;David&lt;/firstName&gt;&lt;middleNames&gt;H&lt;/middleNames&gt;&lt;lastName&gt;Bartels&lt;/lastName&gt;&lt;/author&gt;&lt;author&gt;&lt;firstName&gt;Michelle&lt;/firstName&gt;&lt;middleNames&gt;L&lt;/middleNames&gt;&lt;lastName&gt;Bell&lt;/lastName&gt;&lt;/author&gt;&lt;author&gt;&lt;firstName&gt;Emelia&lt;/firstName&gt;&lt;middleNames&gt;J&lt;/middleNames&gt;&lt;lastName&gt;Benjamin&lt;/lastName&gt;&lt;/author&gt;&lt;author&gt;&lt;firstName&gt;Derrick&lt;/firstName&gt;&lt;lastName&gt;Bennett&lt;/lastName&gt;&lt;/author&gt;&lt;author&gt;&lt;firstName&gt;Kavi&lt;/firstName&gt;&lt;lastName&gt;Bhalla&lt;/lastName&gt;&lt;/author&gt;&lt;author&gt;&lt;firstName&gt;Boris&lt;/firstName&gt;&lt;lastName&gt;Bikbov&lt;/lastName&gt;&lt;/author&gt;&lt;author&gt;&lt;nonDroppingParticle&gt;Bin&lt;/nonDroppingParticle&gt;&lt;firstName&gt;Aref&lt;/firstName&gt;&lt;lastName&gt;Abdulhak&lt;/lastName&gt;&lt;/author&gt;&lt;author&gt;&lt;firstName&gt;Gretchen&lt;/firstName&gt;&lt;lastName&gt;Birbeck&lt;/lastName&gt;&lt;/author&gt;&lt;author&gt;&lt;firstName&gt;Fiona&lt;/firstName&gt;&lt;lastName&gt;Blyth&lt;/lastName&gt;&lt;/author&gt;&lt;author&gt;&lt;firstName&gt;Ian&lt;/firstName&gt;&lt;lastName&gt;Bolliger&lt;/lastName&gt;&lt;/author&gt;&lt;author&gt;&lt;firstName&gt;Soufiane&lt;/firstName&gt;&lt;lastName&gt;Boufous&lt;/lastName&gt;&lt;/author&gt;&lt;author&gt;&lt;firstName&gt;Chiara&lt;/firstName&gt;&lt;lastName&gt;Bucello&lt;/lastName&gt;&lt;/author&gt;&lt;author&gt;&lt;firstName&gt;Michael&lt;/firstName&gt;&lt;lastName&gt;Burch&lt;/lastName&gt;&lt;/author&gt;&lt;author&gt;&lt;firstName&gt;Peter&lt;/firstName&gt;&lt;lastName&gt;Burney&lt;/lastName&gt;&lt;/author&gt;&lt;author&gt;&lt;firstName&gt;Jonathan&lt;/firstName&gt;&lt;lastName&gt;Carapetis&lt;/lastName&gt;&lt;/author&gt;&lt;author&gt;&lt;firstName&gt;Honglei&lt;/firstName&gt;&lt;lastName&gt;Chen&lt;/lastName&gt;&lt;/author&gt;&lt;author&gt;&lt;firstName&gt;David&lt;/firstName&gt;&lt;lastName&gt;Chou&lt;/lastName&gt;&lt;/author&gt;&lt;author&gt;&lt;firstName&gt;Sumeet&lt;/firstName&gt;&lt;middleNames&gt;S&lt;/middleNames&gt;&lt;lastName&gt;Chugh&lt;/lastName&gt;&lt;/author&gt;&lt;author&gt;&lt;firstName&gt;Luc&lt;/firstName&gt;&lt;middleNames&gt;E&lt;/middleNames&gt;&lt;lastName&gt;Coffeng&lt;/lastName&gt;&lt;/author&gt;&lt;author&gt;&lt;firstName&gt;Steven&lt;/firstName&gt;&lt;middleNames&gt;D&lt;/middleNames&gt;&lt;lastName&gt;Colan&lt;/lastName&gt;&lt;/author&gt;&lt;author&gt;&lt;firstName&gt;Samantha&lt;/firstName&gt;&lt;lastName&gt;Colquhoun&lt;/lastName&gt;&lt;/author&gt;&lt;author&gt;&lt;firstName&gt;K&lt;/firstName&gt;&lt;middleNames&gt;Ellicott&lt;/middleNames&gt;&lt;lastName&gt;Colson&lt;/lastName&gt;&lt;/author&gt;&lt;author&gt;&lt;firstName&gt;John&lt;/firstName&gt;&lt;lastName&gt;Condon&lt;/lastName&gt;&lt;/author&gt;&lt;author&gt;&lt;firstName&gt;Myles&lt;/firstName&gt;&lt;middleNames&gt;D&lt;/middleNames&gt;&lt;lastName&gt;Connor&lt;/lastName&gt;&lt;/author&gt;&lt;author&gt;&lt;firstName&gt;Leslie&lt;/firstName&gt;&lt;middleNames&gt;T&lt;/middleNames&gt;&lt;lastName&gt;Cooper&lt;/lastName&gt;&lt;/author&gt;&lt;author&gt;&lt;firstName&gt;Matthew&lt;/firstName&gt;&lt;lastName&gt;Corriere&lt;/lastName&gt;&lt;/author&gt;&lt;author&gt;&lt;firstName&gt;Monica&lt;/firstName&gt;&lt;lastName&gt;Cortinovis&lt;/lastName&gt;&lt;/author&gt;&lt;author&gt;&lt;lastName&gt;Vaccaro&lt;/lastName&gt;&lt;nonDroppingParticle&gt;de&lt;/nonDroppingParticle&gt;&lt;firstName&gt;Karen&lt;/firstName&gt;&lt;middleNames&gt;Courville&lt;/middleNames&gt;&lt;/author&gt;&lt;author&gt;&lt;firstName&gt;William&lt;/firstName&gt;&lt;lastName&gt;Couser&lt;/lastName&gt;&lt;/author&gt;&lt;author&gt;&lt;firstName&gt;Benjamin&lt;/firstName&gt;&lt;middleNames&gt;C&lt;/middleNames&gt;&lt;lastName&gt;Cowie&lt;/lastName&gt;&lt;/author&gt;&lt;author&gt;&lt;firstName&gt;Michael&lt;/firstName&gt;&lt;middleNames&gt;H&lt;/middleNames&gt;&lt;lastName&gt;Criqui&lt;/lastName&gt;&lt;/author&gt;&lt;author&gt;&lt;firstName&gt;Marita&lt;/firstName&gt;&lt;lastName&gt;Cross&lt;/lastName&gt;&lt;/author&gt;&lt;author&gt;&lt;firstName&gt;Kaustubh&lt;/firstName&gt;&lt;middleNames&gt;C&lt;/middleNames&gt;&lt;lastName&gt;Dabhadkar&lt;/lastName&gt;&lt;/author&gt;&lt;author&gt;&lt;firstName&gt;Nabila&lt;/firstName&gt;&lt;lastName&gt;Dahodwala&lt;/lastName&gt;&lt;/author&gt;&lt;author&gt;&lt;nonDroppingParticle&gt;De&lt;/nonDroppingParticle&gt;&lt;firstName&gt;Diego&lt;/firstName&gt;&lt;lastName&gt;Leo&lt;/lastName&gt;&lt;/author&gt;&lt;author&gt;&lt;firstName&gt;Louisa&lt;/firstName&gt;&lt;lastName&gt;Degenhardt&lt;/lastName&gt;&lt;/author&gt;&lt;author&gt;&lt;firstName&gt;Allyne&lt;/firstName&gt;&lt;lastName&gt;Delossantos&lt;/lastName&gt;&lt;/author&gt;&lt;author&gt;&lt;firstName&gt;Julie&lt;/firstName&gt;&lt;lastName&gt;Denenberg&lt;/lastName&gt;&lt;/author&gt;&lt;author&gt;&lt;lastName&gt;Jarlais&lt;/lastName&gt;&lt;firstName&gt;Don&lt;/firstName&gt;&lt;middleNames&gt;C&lt;/middleNames&gt;&lt;droppingParticle&gt;Des&lt;/droppingParticle&gt;&lt;/author&gt;&lt;author&gt;&lt;firstName&gt;Samath&lt;/firstName&gt;&lt;middleNames&gt;D&lt;/middleNames&gt;&lt;lastName&gt;Dharmaratne&lt;/lastName&gt;&lt;/author&gt;&lt;author&gt;&lt;firstName&gt;E&lt;/firstName&gt;&lt;middleNames&gt;Ray&lt;/middleNames&gt;&lt;lastName&gt;Dorsey&lt;/lastName&gt;&lt;/author&gt;&lt;author&gt;&lt;firstName&gt;Tim&lt;/firstName&gt;&lt;lastName&gt;Driscoll&lt;/lastName&gt;&lt;/author&gt;&lt;author&gt;&lt;firstName&gt;Herbert&lt;/firstName&gt;&lt;lastName&gt;Duber&lt;/lastName&gt;&lt;/author&gt;&lt;author&gt;&lt;firstName&gt;Beth&lt;/firstName&gt;&lt;lastName&gt;Ebel&lt;/lastName&gt;&lt;/author&gt;&lt;author&gt;&lt;firstName&gt;Patricia&lt;/firstName&gt;&lt;middleNames&gt;J&lt;/middleNames&gt;&lt;lastName&gt;Erwin&lt;/lastName&gt;&lt;/author&gt;&lt;author&gt;&lt;firstName&gt;Patricia&lt;/firstName&gt;&lt;lastName&gt;Espindola&lt;/lastName&gt;&lt;/author&gt;&lt;author&gt;&lt;firstName&gt;Majid&lt;/firstName&gt;&lt;lastName&gt;Ezzati&lt;/lastName&gt;&lt;/author&gt;&lt;author&gt;&lt;firstName&gt;Valery&lt;/firstName&gt;&lt;lastName&gt;Feigin&lt;/lastName&gt;&lt;/author&gt;&lt;author&gt;&lt;firstName&gt;Abraham&lt;/firstName&gt;&lt;middleNames&gt;D&lt;/middleNames&gt;&lt;lastName&gt;Flaxman&lt;/lastName&gt;&lt;/author&gt;&lt;author&gt;&lt;firstName&gt;Mohammad&lt;/firstName&gt;&lt;middleNames&gt;H&lt;/middleNames&gt;&lt;lastName&gt;Forouzanfar&lt;/lastName&gt;&lt;/author&gt;&lt;author&gt;&lt;firstName&gt;Francis&lt;/firstName&gt;&lt;middleNames&gt;Gerry R&lt;/middleNames&gt;&lt;lastName&gt;Fowkes&lt;/lastName&gt;&lt;/author&gt;&lt;author&gt;&lt;firstName&gt;Richard&lt;/firstName&gt;&lt;lastName&gt;Franklin&lt;/lastName&gt;&lt;/author&gt;&lt;author&gt;&lt;firstName&gt;Marlene&lt;/firstName&gt;&lt;lastName&gt;Fransen&lt;/lastName&gt;&lt;/author&gt;&lt;author&gt;&lt;firstName&gt;Michael&lt;/firstName&gt;&lt;middleNames&gt;K&lt;/middleNames&gt;&lt;lastName&gt;Freeman&lt;/lastName&gt;&lt;/author&gt;&lt;author&gt;&lt;firstName&gt;Sherine&lt;/firstName&gt;&lt;middleNames&gt;E&lt;/middleNames&gt;&lt;lastName&gt;Gabriel&lt;/lastName&gt;&lt;/author&gt;&lt;author&gt;&lt;firstName&gt;Emmanuela&lt;/firstName&gt;&lt;lastName&gt;Gakidou&lt;/lastName&gt;&lt;/author&gt;&lt;author&gt;&lt;firstName&gt;Flavio&lt;/firstName&gt;&lt;lastName&gt;Gaspari&lt;/lastName&gt;&lt;/author&gt;&lt;author&gt;&lt;firstName&gt;Richard&lt;/firstName&gt;&lt;middleNames&gt;F&lt;/middleNames&gt;&lt;lastName&gt;Gillum&lt;/lastName&gt;&lt;/author&gt;&lt;author&gt;&lt;firstName&gt;Diego&lt;/firstName&gt;&lt;lastName&gt;Gonzalez-Medina&lt;/lastName&gt;&lt;/author&gt;&lt;author&gt;&lt;firstName&gt;Yara&lt;/firstName&gt;&lt;middleNames&gt;A&lt;/middleNames&gt;&lt;lastName&gt;Halasa&lt;/lastName&gt;&lt;/author&gt;&lt;author&gt;&lt;firstName&gt;Diana&lt;/firstName&gt;&lt;lastName&gt;Haring&lt;/lastName&gt;&lt;/author&gt;&lt;author&gt;&lt;firstName&gt;James&lt;/firstName&gt;&lt;middleNames&gt;E&lt;/middleNames&gt;&lt;lastName&gt;Harrison&lt;/lastName&gt;&lt;/author&gt;&lt;author&gt;&lt;firstName&gt;Rasmus&lt;/firstName&gt;&lt;lastName&gt;Havmoeller&lt;/lastName&gt;&lt;/author&gt;&lt;author&gt;&lt;firstName&gt;Roderick&lt;/firstName&gt;&lt;middleNames&gt;J&lt;/middleNames&gt;&lt;lastName&gt;Hay&lt;/lastName&gt;&lt;/author&gt;&lt;author&gt;&lt;firstName&gt;Bruno&lt;/firstName&gt;&lt;lastName&gt;Hoen&lt;/lastName&gt;&lt;/author&gt;&lt;author&gt;&lt;firstName&gt;Peter&lt;/firstName&gt;&lt;middleNames&gt;J&lt;/middleNames&gt;&lt;lastName&gt;Hotez&lt;/lastName&gt;&lt;/author&gt;&lt;author&gt;&lt;firstName&gt;Damian&lt;/firstName&gt;&lt;lastName&gt;Hoy&lt;/lastName&gt;&lt;/author&gt;&lt;author&gt;&lt;firstName&gt;Kathryn&lt;/firstName&gt;&lt;middleNames&gt;H&lt;/middleNames&gt;&lt;lastName&gt;Jacobsen&lt;/lastName&gt;&lt;/author&gt;&lt;author&gt;&lt;firstName&gt;Spencer&lt;/firstName&gt;&lt;middleNames&gt;L&lt;/middleNames&gt;&lt;lastName&gt;James&lt;/lastName&gt;&lt;/author&gt;&lt;author&gt;&lt;firstName&gt;Rashmi&lt;/firstName&gt;&lt;lastName&gt;Jasrasaria&lt;/lastName&gt;&lt;/author&gt;&lt;author&gt;&lt;firstName&gt;Sudha&lt;/firstName&gt;&lt;lastName&gt;Jayaraman&lt;/lastName&gt;&lt;/author&gt;&lt;author&gt;&lt;firstName&gt;Nicole&lt;/firstName&gt;&lt;lastName&gt;Johns&lt;/lastName&gt;&lt;/author&gt;&lt;author&gt;&lt;firstName&gt;Ganesan&lt;/firstName&gt;&lt;lastName&gt;Karthikeyan&lt;/lastName&gt;&lt;/author&gt;&lt;author&gt;&lt;firstName&gt;Nicholas&lt;/firstName&gt;&lt;lastName&gt;Kassebaum&lt;/lastName&gt;&lt;/author&gt;&lt;author&gt;&lt;firstName&gt;Andre&lt;/firstName&gt;&lt;lastName&gt;Keren&lt;/lastName&gt;&lt;/author&gt;&lt;author&gt;&lt;firstName&gt;Jon-Paul&lt;/firstName&gt;&lt;lastName&gt;Khoo&lt;/lastName&gt;&lt;/author&gt;&lt;author&gt;&lt;firstName&gt;Lisa&lt;/firstName&gt;&lt;middleNames&gt;Marie&lt;/middleNames&gt;&lt;lastName&gt;Knowlton&lt;/lastName&gt;&lt;/author&gt;&lt;author&gt;&lt;firstName&gt;Olive&lt;/firstName&gt;&lt;lastName&gt;Kobusingye&lt;/lastName&gt;&lt;/author&gt;&lt;author&gt;&lt;firstName&gt;Adofo&lt;/firstName&gt;&lt;lastName&gt;Koranteng&lt;/lastName&gt;&lt;/author&gt;&lt;author&gt;&lt;firstName&gt;Rita&lt;/firstName&gt;&lt;lastName&gt;Krishnamurthi&lt;/lastName&gt;&lt;/author&gt;&lt;author&gt;&lt;firstName&gt;Michael&lt;/firstName&gt;&lt;lastName&gt;Lipnick&lt;/lastName&gt;&lt;/author&gt;&lt;author&gt;&lt;firstName&gt;Steven&lt;/firstName&gt;&lt;middleNames&gt;E&lt;/middleNames&gt;&lt;lastName&gt;Lipshultz&lt;/lastName&gt;&lt;/author&gt;&lt;author&gt;&lt;firstName&gt;Summer&lt;/firstName&gt;&lt;middleNames&gt;Lockett&lt;/middleNames&gt;&lt;lastName&gt;Ohno&lt;/lastName&gt;&lt;/author&gt;&lt;author&gt;&lt;firstName&gt;Jacqueline&lt;/firstName&gt;&lt;lastName&gt;Mabweijano&lt;/lastName&gt;&lt;/author&gt;&lt;author&gt;&lt;firstName&gt;Michael&lt;/firstName&gt;&lt;middleNames&gt;F&lt;/middleNames&gt;&lt;lastName&gt;MacIntyre&lt;/lastName&gt;&lt;/author&gt;&lt;author&gt;&lt;firstName&gt;Leslie&lt;/firstName&gt;&lt;lastName&gt;Mallinger&lt;/lastName&gt;&lt;/author&gt;&lt;author&gt;&lt;firstName&gt;Lyn&lt;/firstName&gt;&lt;lastName&gt;March&lt;/lastName&gt;&lt;/author&gt;&lt;author&gt;&lt;firstName&gt;Guy&lt;/firstName&gt;&lt;middleNames&gt;B&lt;/middleNames&gt;&lt;lastName&gt;Marks&lt;/lastName&gt;&lt;/author&gt;&lt;author&gt;&lt;firstName&gt;Robin&lt;/firstName&gt;&lt;lastName&gt;Marks&lt;/lastName&gt;&lt;/author&gt;&lt;author&gt;&lt;firstName&gt;Akira&lt;/firstName&gt;&lt;lastName&gt;Matsumori&lt;/lastName&gt;&lt;/author&gt;&lt;author&gt;&lt;firstName&gt;Richard&lt;/firstName&gt;&lt;lastName&gt;Matzopoulos&lt;/lastName&gt;&lt;/author&gt;&lt;author&gt;&lt;firstName&gt;Bongani&lt;/firstName&gt;&lt;middleNames&gt;M&lt;/middleNames&gt;&lt;lastName&gt;Mayosi&lt;/lastName&gt;&lt;/author&gt;&lt;author&gt;&lt;firstName&gt;John&lt;/firstName&gt;&lt;middleNames&gt;H&lt;/middleNames&gt;&lt;lastName&gt;McAnulty&lt;/lastName&gt;&lt;/author&gt;&lt;author&gt;&lt;firstName&gt;Mary&lt;/firstName&gt;&lt;middleNames&gt;M&lt;/middleNames&gt;&lt;lastName&gt;McDermott&lt;/lastName&gt;&lt;/author&gt;&lt;author&gt;&lt;firstName&gt;John&lt;/firstName&gt;&lt;lastName&gt;McGrath&lt;/lastName&gt;&lt;/author&gt;&lt;author&gt;&lt;firstName&gt;George&lt;/firstName&gt;&lt;middleNames&gt;A&lt;/middleNames&gt;&lt;lastName&gt;Mensah&lt;/lastName&gt;&lt;/author&gt;&lt;author&gt;&lt;firstName&gt;Tony&lt;/firstName&gt;&lt;middleNames&gt;R&lt;/middleNames&gt;&lt;lastName&gt;Merriman&lt;/lastName&gt;&lt;/author&gt;&lt;author&gt;&lt;firstName&gt;Catherine&lt;/firstName&gt;&lt;lastName&gt;Michaud&lt;/lastName&gt;&lt;/author&gt;&lt;author&gt;&lt;firstName&gt;Matthew&lt;/firstName&gt;&lt;lastName&gt;Miller&lt;/lastName&gt;&lt;/author&gt;&lt;author&gt;&lt;firstName&gt;Ted&lt;/firstName&gt;&lt;middleNames&gt;R&lt;/middleNames&gt;&lt;lastName&gt;Miller&lt;/lastName&gt;&lt;/author&gt;&lt;author&gt;&lt;firstName&gt;Charles&lt;/firstName&gt;&lt;lastName&gt;Mock&lt;/lastName&gt;&lt;/author&gt;&lt;author&gt;&lt;firstName&gt;Ana&lt;/firstName&gt;&lt;middleNames&gt;Olga&lt;/middleNames&gt;&lt;lastName&gt;Mocumbi&lt;/lastName&gt;&lt;/author&gt;&lt;author&gt;&lt;firstName&gt;Ali&lt;/firstName&gt;&lt;middleNames&gt;A&lt;/middleNames&gt;&lt;lastName&gt;Mokdad&lt;/lastName&gt;&lt;/author&gt;&lt;author&gt;&lt;firstName&gt;Andrew&lt;/firstName&gt;&lt;lastName&gt;Moran&lt;/lastName&gt;&lt;/author&gt;&lt;author&gt;&lt;firstName&gt;Kim&lt;/firstName&gt;&lt;lastName&gt;Mulholland&lt;/lastName&gt;&lt;/author&gt;&lt;author&gt;&lt;firstName&gt;M&lt;/firstName&gt;&lt;middleNames&gt;Nathan&lt;/middleNames&gt;&lt;lastName&gt;Nair&lt;/lastName&gt;&lt;/author&gt;&lt;author&gt;&lt;firstName&gt;Luigi&lt;/firstName&gt;&lt;lastName&gt;Naldi&lt;/lastName&gt;&lt;/author&gt;&lt;author&gt;&lt;firstName&gt;K&lt;/firstName&gt;&lt;middleNames&gt;M Venkat&lt;/middleNames&gt;&lt;lastName&gt;Narayan&lt;/lastName&gt;&lt;/author&gt;&lt;author&gt;&lt;firstName&gt;Kiumarss&lt;/firstName&gt;&lt;lastName&gt;Nasseri&lt;/lastName&gt;&lt;/author&gt;&lt;author&gt;&lt;firstName&gt;Paul&lt;/firstName&gt;&lt;lastName&gt;Norman&lt;/lastName&gt;&lt;/author&gt;&lt;author&gt;&lt;firstName&gt;Martin&lt;/firstName&gt;&lt;lastName&gt;O'Donnell&lt;/lastName&gt;&lt;/author&gt;&lt;author&gt;&lt;firstName&gt;Saad&lt;/firstName&gt;&lt;middleNames&gt;B&lt;/middleNames&gt;&lt;lastName&gt;Omer&lt;/lastName&gt;&lt;/author&gt;&lt;author&gt;&lt;firstName&gt;Katrina&lt;/firstName&gt;&lt;lastName&gt;Ortblad&lt;/lastName&gt;&lt;/author&gt;&lt;author&gt;&lt;firstName&gt;Richard&lt;/firstName&gt;&lt;lastName&gt;Osborne&lt;/lastName&gt;&lt;/author&gt;&lt;author&gt;&lt;firstName&gt;Doruk&lt;/firstName&gt;&lt;lastName&gt;Ozgediz&lt;/lastName&gt;&lt;/author&gt;&lt;author&gt;&lt;firstName&gt;Bishnu&lt;/firstName&gt;&lt;lastName&gt;Pahari&lt;/lastName&gt;&lt;/author&gt;&lt;author&gt;&lt;firstName&gt;Jeyaraj&lt;/firstName&gt;&lt;middleNames&gt;Durai&lt;/middleNames&gt;&lt;lastName&gt;Pandian&lt;/lastName&gt;&lt;/author&gt;&lt;author&gt;&lt;firstName&gt;Andrea&lt;/firstName&gt;&lt;middleNames&gt;Panozo&lt;/middleNames&gt;&lt;lastName&gt;Rivero&lt;/lastName&gt;&lt;/author&gt;&lt;author&gt;&lt;firstName&gt;Rogelio&lt;/firstName&gt;&lt;middleNames&gt;Perez&lt;/middleNames&gt;&lt;lastName&gt;Padilla&lt;/lastName&gt;&lt;/author&gt;&lt;author&gt;&lt;firstName&gt;Fernando&lt;/firstName&gt;&lt;lastName&gt;Perez-Ruiz&lt;/lastName&gt;&lt;/author&gt;&lt;author&gt;&lt;firstName&gt;Norberto&lt;/firstName&gt;&lt;lastName&gt;Perico&lt;/lastName&gt;&lt;/author&gt;&lt;author&gt;&lt;firstName&gt;David&lt;/firstName&gt;&lt;lastName&gt;Phillips&lt;/lastName&gt;&lt;/author&gt;&lt;author&gt;&lt;firstName&gt;Kelsey&lt;/firstName&gt;&lt;lastName&gt;Pierce&lt;/lastName&gt;&lt;/author&gt;&lt;author&gt;&lt;firstName&gt;C&lt;/firstName&gt;&lt;middleNames&gt;Arden&lt;/middleNames&gt;&lt;lastName&gt;Pope&lt;/lastName&gt;&lt;/author&gt;&lt;author&gt;&lt;firstName&gt;Esteban&lt;/firstName&gt;&lt;lastName&gt;Porrini&lt;/lastName&gt;&lt;/author&gt;&lt;author&gt;&lt;firstName&gt;Farshad&lt;/firstName&gt;&lt;lastName&gt;Pourmalek&lt;/lastName&gt;&lt;/author&gt;&lt;author&gt;&lt;firstName&gt;Murugesan&lt;/firstName&gt;&lt;lastName&gt;Raju&lt;/lastName&gt;&lt;/author&gt;&lt;author&gt;&lt;firstName&gt;Dharani&lt;/firstName&gt;&lt;lastName&gt;Ranganathan&lt;/lastName&gt;&lt;/author&gt;&lt;author&gt;&lt;firstName&gt;Jürgen&lt;/firstName&gt;&lt;middleNames&gt;T&lt;/middleNames&gt;&lt;lastName&gt;Rehm&lt;/lastName&gt;&lt;/author&gt;&lt;author&gt;&lt;firstName&gt;David&lt;/firstName&gt;&lt;middleNames&gt;B&lt;/middleNames&gt;&lt;lastName&gt;Rein&lt;/lastName&gt;&lt;/author&gt;&lt;author&gt;&lt;firstName&gt;Guiseppe&lt;/firstName&gt;&lt;lastName&gt;Remuzzi&lt;/lastName&gt;&lt;/author&gt;&lt;author&gt;&lt;firstName&gt;Frederick&lt;/firstName&gt;&lt;middleNames&gt;P&lt;/middleNames&gt;&lt;lastName&gt;Rivara&lt;/lastName&gt;&lt;/author&gt;&lt;author&gt;&lt;firstName&gt;Thomas&lt;/firstName&gt;&lt;lastName&gt;Roberts&lt;/lastName&gt;&lt;/author&gt;&lt;author&gt;&lt;lastName&gt;León&lt;/lastName&gt;&lt;nonDroppingParticle&gt;De&lt;/nonDroppingParticle&gt;&lt;firstName&gt;Felipe&lt;/firstName&gt;&lt;middleNames&gt;Rodriguez&lt;/middleNames&gt;&lt;/author&gt;&lt;author&gt;&lt;firstName&gt;Lisa&lt;/firstName&gt;&lt;middleNames&gt;C&lt;/middleNames&gt;&lt;lastName&gt;Rosenfeld&lt;/lastName&gt;&lt;/author&gt;&lt;author&gt;&lt;firstName&gt;Lesley&lt;/firstName&gt;&lt;lastName&gt;Rushton&lt;/lastName&gt;&lt;/author&gt;&lt;author&gt;&lt;firstName&gt;Ralph&lt;/firstName&gt;&lt;middleNames&gt;L&lt;/middleNames&gt;&lt;lastName&gt;Sacco&lt;/lastName&gt;&lt;/author&gt;&lt;author&gt;&lt;firstName&gt;Joshua&lt;/firstName&gt;&lt;middleNames&gt;A&lt;/middleNames&gt;&lt;lastName&gt;Salomon&lt;/lastName&gt;&lt;/author&gt;&lt;author&gt;&lt;firstName&gt;Uchechukwu&lt;/firstName&gt;&lt;lastName&gt;Sampson&lt;/lastName&gt;&lt;/author&gt;&lt;author&gt;&lt;firstName&gt;Ella&lt;/firstName&gt;&lt;lastName&gt;Sanman&lt;/lastName&gt;&lt;/author&gt;&lt;author&gt;&lt;firstName&gt;David&lt;/firstName&gt;&lt;middleNames&gt;C&lt;/middleNames&gt;&lt;lastName&gt;Schwebel&lt;/lastName&gt;&lt;/author&gt;&lt;author&gt;&lt;firstName&gt;Maria&lt;/firstName&gt;&lt;lastName&gt;Segui-Gomez&lt;/lastName&gt;&lt;/author&gt;&lt;author&gt;&lt;firstName&gt;Donald&lt;/firstName&gt;&lt;middleNames&gt;S&lt;/middleNames&gt;&lt;lastName&gt;Shepard&lt;/lastName&gt;&lt;/author&gt;&lt;author&gt;&lt;firstName&gt;David&lt;/firstName&gt;&lt;lastName&gt;Singh&lt;/lastName&gt;&lt;/author&gt;&lt;author&gt;&lt;firstName&gt;Jessica&lt;/firstName&gt;&lt;lastName&gt;Singleton&lt;/lastName&gt;&lt;/author&gt;&lt;author&gt;&lt;firstName&gt;Karen&lt;/firstName&gt;&lt;lastName&gt;Sliwa&lt;/lastName&gt;&lt;/author&gt;&lt;author&gt;&lt;firstName&gt;Emma&lt;/firstName&gt;&lt;lastName&gt;Smith&lt;/lastName&gt;&lt;/author&gt;&lt;author&gt;&lt;firstName&gt;Andrew&lt;/firstName&gt;&lt;lastName&gt;Steer&lt;/lastName&gt;&lt;/author&gt;&lt;author&gt;&lt;firstName&gt;Jennifer&lt;/firstName&gt;&lt;middleNames&gt;A&lt;/middleNames&gt;&lt;lastName&gt;Taylor&lt;/lastName&gt;&lt;/author&gt;&lt;author&gt;&lt;firstName&gt;Bernadette&lt;/firstName&gt;&lt;lastName&gt;Thomas&lt;/lastName&gt;&lt;/author&gt;&lt;author&gt;&lt;firstName&gt;Imad&lt;/firstName&gt;&lt;middleNames&gt;M&lt;/middleNames&gt;&lt;lastName&gt;Tleyjeh&lt;/lastName&gt;&lt;/author&gt;&lt;author&gt;&lt;firstName&gt;Jeffrey&lt;/firstName&gt;&lt;middleNames&gt;A&lt;/middleNames&gt;&lt;lastName&gt;Towbin&lt;/lastName&gt;&lt;/author&gt;&lt;author&gt;&lt;firstName&gt;Thomas&lt;/firstName&gt;&lt;lastName&gt;Truelsen&lt;/lastName&gt;&lt;/author&gt;&lt;author&gt;&lt;firstName&gt;Eduardo&lt;/firstName&gt;&lt;middleNames&gt;A&lt;/middleNames&gt;&lt;lastName&gt;Undurraga&lt;/lastName&gt;&lt;/author&gt;&lt;author&gt;&lt;firstName&gt;N&lt;/firstName&gt;&lt;lastName&gt;Venketasubramanian&lt;/lastName&gt;&lt;/author&gt;&lt;author&gt;&lt;firstName&gt;Lakshmi&lt;/firstName&gt;&lt;lastName&gt;Vijayakumar&lt;/lastName&gt;&lt;/author&gt;&lt;author&gt;&lt;firstName&gt;Theo&lt;/firstName&gt;&lt;lastName&gt;Vos&lt;/lastName&gt;&lt;/author&gt;&lt;author&gt;&lt;firstName&gt;Gregory&lt;/firstName&gt;&lt;middleNames&gt;R&lt;/middleNames&gt;&lt;lastName&gt;Wagner&lt;/lastName&gt;&lt;/author&gt;&lt;author&gt;&lt;firstName&gt;Mengru&lt;/firstName&gt;&lt;lastName&gt;Wang&lt;/lastName&gt;&lt;/author&gt;&lt;author&gt;&lt;firstName&gt;Wenzhi&lt;/firstName&gt;&lt;lastName&gt;Wang&lt;/lastName&gt;&lt;/author&gt;&lt;author&gt;&lt;firstName&gt;Kerrianne&lt;/firstName&gt;&lt;lastName&gt;Watt&lt;/lastName&gt;&lt;/author&gt;&lt;author&gt;&lt;firstName&gt;Martin&lt;/firstName&gt;&lt;middleNames&gt;A&lt;/middleNames&gt;&lt;lastName&gt;Weinstock&lt;/lastName&gt;&lt;/author&gt;&lt;author&gt;&lt;firstName&gt;Robert&lt;/firstName&gt;&lt;lastName&gt;Weintraub&lt;/lastName&gt;&lt;/author&gt;&lt;author&gt;&lt;firstName&gt;James&lt;/firstName&gt;&lt;middleNames&gt;D&lt;/middleNames&gt;&lt;lastName&gt;Wilkinson&lt;/lastName&gt;&lt;/author&gt;&lt;author&gt;&lt;firstName&gt;Anthony&lt;/firstName&gt;&lt;middleNames&gt;D&lt;/middleNames&gt;&lt;lastName&gt;Woolf&lt;/lastName&gt;&lt;/author&gt;&lt;author&gt;&lt;firstName&gt;Sarah&lt;/firstName&gt;&lt;lastName&gt;Wulf&lt;/lastName&gt;&lt;/author&gt;&lt;author&gt;&lt;firstName&gt;Pon-Hsiu&lt;/firstName&gt;&lt;lastName&gt;Yeh&lt;/lastName&gt;&lt;/author&gt;&lt;author&gt;&lt;firstName&gt;Paul&lt;/firstName&gt;&lt;lastName&gt;Yip&lt;/lastName&gt;&lt;/author&gt;&lt;author&gt;&lt;firstName&gt;Azadeh&lt;/firstName&gt;&lt;lastName&gt;Zabetian&lt;/lastName&gt;&lt;/author&gt;&lt;author&gt;&lt;firstName&gt;Zhi-Jie&lt;/firstName&gt;&lt;lastName&gt;Zheng&lt;/lastName&gt;&lt;/author&gt;&lt;author&gt;&lt;firstName&gt;Alan&lt;/firstName&gt;&lt;middleNames&gt;D&lt;/middleNames&gt;&lt;lastName&gt;Lopez&lt;/lastName&gt;&lt;/author&gt;&lt;author&gt;&lt;firstName&gt;Christopher&lt;/firstName&gt;&lt;middleNames&gt;J L&lt;/middleNames&gt;&lt;lastName&gt;Murray&lt;/lastName&gt;&lt;/author&gt;&lt;author&gt;&lt;firstName&gt;Mohammad&lt;/firstName&gt;&lt;middleNames&gt;A&lt;/middleNames&gt;&lt;lastName&gt;AlMazroa&lt;/lastName&gt;&lt;/author&gt;&lt;author&gt;&lt;firstName&gt;Ziad&lt;/firstName&gt;&lt;middleNames&gt;A&lt;/middleNames&gt;&lt;lastName&gt;Memish&lt;/lastName&gt;&lt;/author&gt;&lt;/authors&gt;&lt;/publication&gt;&lt;publication&gt;&lt;uuid&gt;F7FFEC61-C5C5-49A2-AE58-1599702CFC28&lt;/uuid&gt;&lt;volume&gt;127&lt;/volume&gt;&lt;doi&gt;10.1161/CIR.0b013e31828124ad&lt;/doi&gt;&lt;startpage&gt;e6&lt;/startpage&gt;&lt;publication_date&gt;99201301011200000000222000&lt;/publication_date&gt;&lt;url&gt;http://circ.ahajournals.org/cgi/doi/10.1161/CIR.0b013e31828124ad&lt;/url&gt;&lt;type&gt;400&lt;/type&gt;&lt;title&gt;Heart disease and stroke statistics--2013 update: a report from the American Heart Association.&lt;/title&gt;&lt;publisher&gt;American Heart Association, Inc.&lt;/publisher&gt;&lt;number&gt;1&lt;/number&gt;&lt;subtype&gt;400&lt;/subtype&gt;&lt;endpage&gt;e245&lt;/endpage&gt;&lt;bundle&gt;&lt;publication&gt;&lt;publisher&gt;Lippincott Williams &amp;amp; Wilkins&lt;/publisher&gt;&lt;title&gt;Circulation&lt;/title&gt;&lt;type&gt;-100&lt;/type&gt;&lt;subtype&gt;-100&lt;/subtype&gt;&lt;uuid&gt;9F7374F3-01E0-46E9-A56E-9BE906091AF5&lt;/uuid&gt;&lt;/publication&gt;&lt;/bundle&gt;&lt;authors&gt;&lt;author&gt;&lt;firstName&gt;Alan&lt;/firstName&gt;&lt;middleNames&gt;S&lt;/middleNames&gt;&lt;lastName&gt;Go&lt;/lastName&gt;&lt;/author&gt;&lt;author&gt;&lt;firstName&gt;Dariush&lt;/firstName&gt;&lt;lastName&gt;Mozaffarian&lt;/lastName&gt;&lt;/author&gt;&lt;author&gt;&lt;firstName&gt;Véronique&lt;/firstName&gt;&lt;middleNames&gt;L&lt;/middleNames&gt;&lt;lastName&gt;Roger&lt;/lastName&gt;&lt;/author&gt;&lt;author&gt;&lt;firstName&gt;Emelia&lt;/firstName&gt;&lt;middleNames&gt;J&lt;/middleNames&gt;&lt;lastName&gt;Benjamin&lt;/lastName&gt;&lt;/author&gt;&lt;author&gt;&lt;firstName&gt;Jarett&lt;/firstName&gt;&lt;middleNames&gt;D&lt;/middleNames&gt;&lt;lastName&gt;Berry&lt;/lastName&gt;&lt;/author&gt;&lt;author&gt;&lt;firstName&gt;William&lt;/firstName&gt;&lt;middleNames&gt;B&lt;/middleNames&gt;&lt;lastName&gt;Borden&lt;/lastName&gt;&lt;/author&gt;&lt;author&gt;&lt;firstName&gt;Dawn&lt;/firstName&gt;&lt;middleNames&gt;M&lt;/middleNames&gt;&lt;lastName&gt;Bravata&lt;/lastName&gt;&lt;/author&gt;&lt;author&gt;&lt;firstName&gt;Shifan&lt;/firstName&gt;&lt;lastName&gt;Dai&lt;/lastName&gt;&lt;/author&gt;&lt;author&gt;&lt;firstName&gt;Earl&lt;/firstName&gt;&lt;middleNames&gt;S&lt;/middleNames&gt;&lt;lastName&gt;Ford&lt;/lastName&gt;&lt;/author&gt;&lt;author&gt;&lt;firstName&gt;Caroline&lt;/firstName&gt;&lt;middleNames&gt;S&lt;/middleNames&gt;&lt;lastName&gt;Fox&lt;/lastName&gt;&lt;/author&gt;&lt;author&gt;&lt;firstName&gt;Sheila&lt;/firstName&gt;&lt;lastName&gt;Franco&lt;/lastName&gt;&lt;/author&gt;&lt;author&gt;&lt;firstName&gt;Heather&lt;/firstName&gt;&lt;middleNames&gt;J&lt;/middleNames&gt;&lt;lastName&gt;Fullerton&lt;/lastName&gt;&lt;/author&gt;&lt;author&gt;&lt;firstName&gt;Cathleen&lt;/firstName&gt;&lt;lastName&gt;Gillespie&lt;/lastName&gt;&lt;/author&gt;&lt;author&gt;&lt;firstName&gt;Susan&lt;/firstName&gt;&lt;middleNames&gt;M&lt;/middleNames&gt;&lt;lastName&gt;Hailpern&lt;/lastName&gt;&lt;/author&gt;&lt;author&gt;&lt;firstName&gt;John&lt;/firstName&gt;&lt;middleNames&gt;A&lt;/middleNames&gt;&lt;lastName&gt;Heit&lt;/lastName&gt;&lt;/author&gt;&lt;author&gt;&lt;firstName&gt;Virginia&lt;/firstName&gt;&lt;middleNames&gt;J&lt;/middleNames&gt;&lt;lastName&gt;Howard&lt;/lastName&gt;&lt;/author&gt;&lt;author&gt;&lt;firstName&gt;Mark&lt;/firstName&gt;&lt;middleNames&gt;D&lt;/middleNames&gt;&lt;lastName&gt;Huffman&lt;/lastName&gt;&lt;/author&gt;&lt;author&gt;&lt;firstName&gt;Brett&lt;/firstName&gt;&lt;middleNames&gt;M&lt;/middleNames&gt;&lt;lastName&gt;Kissela&lt;/lastName&gt;&lt;/author&gt;&lt;author&gt;&lt;firstName&gt;Steven&lt;/firstName&gt;&lt;middleNames&gt;J&lt;/middleNames&gt;&lt;lastName&gt;Kittner&lt;/lastName&gt;&lt;/author&gt;&lt;author&gt;&lt;firstName&gt;Daniel&lt;/firstName&gt;&lt;middleNames&gt;T&lt;/middleNames&gt;&lt;lastName&gt;Lackland&lt;/lastName&gt;&lt;/author&gt;&lt;author&gt;&lt;firstName&gt;Judith&lt;/firstName&gt;&lt;middleNames&gt;H&lt;/middleNames&gt;&lt;lastName&gt;Lichtman&lt;/lastName&gt;&lt;/author&gt;&lt;author&gt;&lt;firstName&gt;Lynda&lt;/firstName&gt;&lt;middleNames&gt;D&lt;/middleNames&gt;&lt;lastName&gt;Lisabeth&lt;/lastName&gt;&lt;/author&gt;&lt;author&gt;&lt;firstName&gt;David&lt;/firstName&gt;&lt;lastName&gt;Magid&lt;/lastName&gt;&lt;/author&gt;&lt;author&gt;&lt;firstName&gt;Gregory&lt;/firstName&gt;&lt;middleNames&gt;M&lt;/middleNames&gt;&lt;lastName&gt;Marcus&lt;/lastName&gt;&lt;/author&gt;&lt;author&gt;&lt;firstName&gt;Ariane&lt;/firstName&gt;&lt;lastName&gt;Marelli&lt;/lastName&gt;&lt;/author&gt;&lt;author&gt;&lt;firstName&gt;David&lt;/firstName&gt;&lt;middleNames&gt;B&lt;/middleNames&gt;&lt;lastName&gt;Matchar&lt;/lastName&gt;&lt;/author&gt;&lt;author&gt;&lt;firstName&gt;Darren&lt;/firstName&gt;&lt;middleNames&gt;K&lt;/middleNames&gt;&lt;lastName&gt;McGuire&lt;/lastName&gt;&lt;/author&gt;&lt;author&gt;&lt;firstName&gt;Emile&lt;/firstName&gt;&lt;middleNames&gt;R&lt;/middleNames&gt;&lt;lastName&gt;Mohler&lt;/lastName&gt;&lt;/author&gt;&lt;author&gt;&lt;firstName&gt;Claudia&lt;/firstName&gt;&lt;middleNames&gt;S&lt;/middleNames&gt;&lt;lastName&gt;Moy&lt;/lastName&gt;&lt;/author&gt;&lt;author&gt;&lt;firstName&gt;Michael&lt;/firstName&gt;&lt;middleNames&gt;E&lt;/middleNames&gt;&lt;lastName&gt;Mussolino&lt;/lastName&gt;&lt;/author&gt;&lt;author&gt;&lt;firstName&gt;Graham&lt;/firstName&gt;&lt;lastName&gt;Nichol&lt;/lastName&gt;&lt;/author&gt;&lt;author&gt;&lt;firstName&gt;Nina&lt;/firstName&gt;&lt;middleNames&gt;P&lt;/middleNames&gt;&lt;lastName&gt;Paynter&lt;/lastName&gt;&lt;/author&gt;&lt;author&gt;&lt;firstName&gt;Pamela&lt;/firstName&gt;&lt;middleNames&gt;J&lt;/middleNames&gt;&lt;lastName&gt;Schreiner&lt;/lastName&gt;&lt;/author&gt;&lt;author&gt;&lt;firstName&gt;Paul&lt;/firstName&gt;&lt;middleNames&gt;D&lt;/middleNames&gt;&lt;lastName&gt;Sorlie&lt;/lastName&gt;&lt;/author&gt;&lt;author&gt;&lt;firstName&gt;Joel&lt;/firstName&gt;&lt;lastName&gt;Stein&lt;/lastName&gt;&lt;/author&gt;&lt;author&gt;&lt;firstName&gt;Tanya&lt;/firstName&gt;&lt;middleNames&gt;N&lt;/middleNames&gt;&lt;lastName&gt;Turan&lt;/lastName&gt;&lt;/author&gt;&lt;author&gt;&lt;firstName&gt;Salim&lt;/firstName&gt;&lt;middleNames&gt;S&lt;/middleNames&gt;&lt;lastName&gt;Virani&lt;/lastName&gt;&lt;/author&gt;&lt;author&gt;&lt;firstName&gt;Nathan&lt;/firstName&gt;&lt;middleNames&gt;D&lt;/middleNames&gt;&lt;lastName&gt;Wong&lt;/lastName&gt;&lt;/author&gt;&lt;author&gt;&lt;firstName&gt;Daniel&lt;/firstName&gt;&lt;lastName&gt;Woo&lt;/lastName&gt;&lt;/author&gt;&lt;author&gt;&lt;firstName&gt;Melanie&lt;/firstName&gt;&lt;middleNames&gt;B&lt;/middleNames&gt;&lt;lastName&gt;Turner&lt;/lastName&gt;&lt;/author&gt;&lt;author&gt;&lt;lastName&gt;American Heart Association Statistics Committee and Stroke Statistics Subcommittee&lt;/lastName&gt;&lt;/author&gt;&lt;/authors&gt;&lt;/publication&gt;&lt;/publications&gt;&lt;cites&gt;&lt;/cites&gt;&lt;/citation&gt;</w:instrText>
      </w:r>
      <w:r w:rsidR="000A2074">
        <w:rPr>
          <w:rFonts w:ascii="Arial" w:hAnsi="Arial" w:cs="Arial"/>
          <w:sz w:val="22"/>
          <w:szCs w:val="22"/>
        </w:rPr>
        <w:fldChar w:fldCharType="separate"/>
      </w:r>
      <w:ins w:id="3" w:author="Daniel Herman" w:date="2017-02-01T15:27:00Z">
        <w:r w:rsidR="00020CCC">
          <w:rPr>
            <w:rFonts w:ascii="Arial" w:hAnsi="Arial" w:cs="Arial"/>
            <w:sz w:val="22"/>
            <w:szCs w:val="22"/>
            <w:vertAlign w:val="superscript"/>
          </w:rPr>
          <w:t>1,2</w:t>
        </w:r>
      </w:ins>
      <w:del w:id="4" w:author="Daniel Herman" w:date="2017-02-01T15:26:00Z">
        <w:r w:rsidR="001B5CC7" w:rsidDel="00F669CE">
          <w:rPr>
            <w:rFonts w:ascii="Arial" w:hAnsi="Arial" w:cs="Arial"/>
            <w:sz w:val="22"/>
            <w:szCs w:val="22"/>
            <w:vertAlign w:val="superscript"/>
          </w:rPr>
          <w:delText>1,2</w:delText>
        </w:r>
      </w:del>
      <w:r w:rsidR="000A2074">
        <w:rPr>
          <w:rFonts w:ascii="Arial" w:hAnsi="Arial" w:cs="Arial"/>
          <w:sz w:val="22"/>
          <w:szCs w:val="22"/>
        </w:rPr>
        <w:fldChar w:fldCharType="end"/>
      </w:r>
      <w:r w:rsidR="00BB53EC" w:rsidRPr="00BB0CAF">
        <w:rPr>
          <w:rFonts w:ascii="Arial" w:hAnsi="Arial" w:cs="Arial"/>
          <w:sz w:val="22"/>
          <w:szCs w:val="22"/>
        </w:rPr>
        <w:t xml:space="preserve"> The strongest modifiable risk factor for cardiovascular disease is hypertension.</w:t>
      </w:r>
      <w:r w:rsidR="00BB53EC" w:rsidRPr="00BB0CAF">
        <w:rPr>
          <w:rFonts w:ascii="Arial" w:hAnsi="Arial" w:cs="Arial"/>
          <w:sz w:val="22"/>
          <w:szCs w:val="22"/>
        </w:rPr>
        <w:fldChar w:fldCharType="begin"/>
      </w:r>
      <w:r w:rsidR="00020CCC">
        <w:rPr>
          <w:rFonts w:ascii="Arial" w:hAnsi="Arial" w:cs="Arial"/>
          <w:sz w:val="22"/>
          <w:szCs w:val="22"/>
        </w:rPr>
        <w:instrText xml:space="preserve"> ADDIN PAPERS2_CITATIONS &lt;citation&gt;&lt;uuid&gt;8C00C7DC-BB0D-4C31-B7FB-973B682E2DB2&lt;/uuid&gt;&lt;priority&gt;2&lt;/priority&gt;&lt;publications&gt;&lt;publication&gt;&lt;publication_date&gt;99201600001200000000200000&lt;/publication_date&gt;&lt;doi&gt;10.1016/S0140-6736(16)31134-5&lt;/doi&gt;&lt;title&gt;A call to action and a lifecourse strategy to address the global burden of raised blood pressure on current and future generations: the Lancet Commission on …&lt;/title&gt;&lt;uuid&gt;45A260E9-BD72-4284-8534-DAC81F014D06&lt;/uuid&gt;&lt;subtype&gt;400&lt;/subtype&gt;&lt;type&gt;400&lt;/type&gt;&lt;url&gt;http://www.sciencedirect.com/science/article/pii/S0140673616311345&lt;/url&gt;&lt;bundle&gt;&lt;publication&gt;&lt;publisher&gt;Elsevier Ltd&lt;/publisher&gt;&lt;title&gt;The Lancet&lt;/title&gt;&lt;type&gt;-100&lt;/type&gt;&lt;subtype&gt;-100&lt;/subtype&gt;&lt;uuid&gt;B41B1410-71DE-4AA3-A6EE-347335637C5B&lt;/uuid&gt;&lt;/publication&gt;&lt;/bundle&gt;&lt;authors&gt;&lt;author&gt;&lt;firstName&gt;M&lt;/firstName&gt;&lt;middleNames&gt;H&lt;/middleNames&gt;&lt;lastName&gt;Olsen&lt;/lastName&gt;&lt;/author&gt;&lt;author&gt;&lt;firstName&gt;S&lt;/firstName&gt;&lt;middleNames&gt;Y&lt;/middleNames&gt;&lt;lastName&gt;Angell&lt;/lastName&gt;&lt;/author&gt;&lt;author&gt;&lt;firstName&gt;S&lt;/firstName&gt;&lt;lastName&gt;Asma&lt;/lastName&gt;&lt;/author&gt;&lt;author&gt;&lt;firstName&gt;P&lt;/firstName&gt;&lt;lastName&gt;Boutouyrie&lt;/lastName&gt;&lt;/author&gt;&lt;author&gt;&lt;firstName&gt;D&lt;/firstName&gt;&lt;lastName&gt;Burger&lt;/lastName&gt;&lt;/author&gt;&lt;/authors&gt;&lt;/publication&gt;&lt;/publications&gt;&lt;cites&gt;&lt;/cites&gt;&lt;/citation&gt;</w:instrText>
      </w:r>
      <w:r w:rsidR="00BB53EC" w:rsidRPr="00BB0CAF">
        <w:rPr>
          <w:rFonts w:ascii="Arial" w:hAnsi="Arial" w:cs="Arial"/>
          <w:sz w:val="22"/>
          <w:szCs w:val="22"/>
        </w:rPr>
        <w:fldChar w:fldCharType="separate"/>
      </w:r>
      <w:ins w:id="5" w:author="Daniel Herman" w:date="2017-02-01T15:27:00Z">
        <w:r w:rsidR="00020CCC">
          <w:rPr>
            <w:rFonts w:ascii="Arial" w:hAnsi="Arial" w:cs="Arial"/>
            <w:sz w:val="22"/>
            <w:szCs w:val="22"/>
            <w:vertAlign w:val="superscript"/>
          </w:rPr>
          <w:t>3</w:t>
        </w:r>
      </w:ins>
      <w:del w:id="6" w:author="Daniel Herman" w:date="2017-02-01T15:26:00Z">
        <w:r w:rsidR="001B5CC7" w:rsidDel="00F669CE">
          <w:rPr>
            <w:rFonts w:ascii="Arial" w:hAnsi="Arial" w:cs="Arial"/>
            <w:sz w:val="22"/>
            <w:szCs w:val="22"/>
            <w:vertAlign w:val="superscript"/>
          </w:rPr>
          <w:delText>3</w:delText>
        </w:r>
      </w:del>
      <w:r w:rsidR="00BB53EC" w:rsidRPr="00BB0CAF">
        <w:rPr>
          <w:rFonts w:ascii="Arial" w:hAnsi="Arial" w:cs="Arial"/>
          <w:sz w:val="22"/>
          <w:szCs w:val="22"/>
        </w:rPr>
        <w:fldChar w:fldCharType="end"/>
      </w:r>
      <w:r w:rsidR="00BB53EC" w:rsidRPr="00BB0CAF">
        <w:rPr>
          <w:rFonts w:ascii="Arial" w:hAnsi="Arial" w:cs="Arial"/>
          <w:sz w:val="22"/>
          <w:szCs w:val="22"/>
        </w:rPr>
        <w:t xml:space="preserve"> </w:t>
      </w:r>
      <w:r w:rsidR="00404FF1">
        <w:rPr>
          <w:rFonts w:ascii="Arial" w:hAnsi="Arial" w:cs="Arial"/>
          <w:sz w:val="22"/>
          <w:szCs w:val="22"/>
        </w:rPr>
        <w:t>We expend</w:t>
      </w:r>
      <w:r w:rsidR="00BB53EC" w:rsidRPr="00BB0CAF">
        <w:rPr>
          <w:rFonts w:ascii="Arial" w:hAnsi="Arial" w:cs="Arial"/>
          <w:sz w:val="22"/>
          <w:szCs w:val="22"/>
        </w:rPr>
        <w:t xml:space="preserve"> immense effort </w:t>
      </w:r>
      <w:r w:rsidR="00054FF7" w:rsidRPr="00BB0CAF">
        <w:rPr>
          <w:rFonts w:ascii="Arial" w:hAnsi="Arial" w:cs="Arial"/>
          <w:sz w:val="22"/>
          <w:szCs w:val="22"/>
        </w:rPr>
        <w:t>treating hypertension,</w:t>
      </w:r>
      <w:r w:rsidR="008B431F" w:rsidRPr="00BB0CAF">
        <w:rPr>
          <w:rFonts w:ascii="Arial" w:hAnsi="Arial" w:cs="Arial"/>
          <w:sz w:val="22"/>
          <w:szCs w:val="22"/>
        </w:rPr>
        <w:t xml:space="preserve"> and yet</w:t>
      </w:r>
      <w:r w:rsidR="00404FF1">
        <w:rPr>
          <w:rFonts w:ascii="Arial" w:hAnsi="Arial" w:cs="Arial"/>
          <w:sz w:val="22"/>
          <w:szCs w:val="22"/>
        </w:rPr>
        <w:t>,</w:t>
      </w:r>
      <w:r w:rsidR="008B431F" w:rsidRPr="00BB0CAF">
        <w:rPr>
          <w:rFonts w:ascii="Arial" w:hAnsi="Arial" w:cs="Arial"/>
          <w:sz w:val="22"/>
          <w:szCs w:val="22"/>
        </w:rPr>
        <w:t xml:space="preserve"> </w:t>
      </w:r>
      <w:r w:rsidR="00200B32" w:rsidRPr="00BB0CAF">
        <w:rPr>
          <w:rFonts w:ascii="Arial" w:hAnsi="Arial" w:cs="Arial"/>
          <w:sz w:val="22"/>
          <w:szCs w:val="22"/>
        </w:rPr>
        <w:t xml:space="preserve">only half of </w:t>
      </w:r>
      <w:r w:rsidR="00404FF1">
        <w:rPr>
          <w:rFonts w:ascii="Arial" w:hAnsi="Arial" w:cs="Arial"/>
          <w:sz w:val="22"/>
          <w:szCs w:val="22"/>
        </w:rPr>
        <w:t>hypertensive</w:t>
      </w:r>
      <w:r w:rsidR="004020F2">
        <w:rPr>
          <w:rFonts w:ascii="Arial" w:hAnsi="Arial" w:cs="Arial"/>
          <w:sz w:val="22"/>
          <w:szCs w:val="22"/>
        </w:rPr>
        <w:t xml:space="preserve"> patient</w:t>
      </w:r>
      <w:r w:rsidR="00404FF1">
        <w:rPr>
          <w:rFonts w:ascii="Arial" w:hAnsi="Arial" w:cs="Arial"/>
          <w:sz w:val="22"/>
          <w:szCs w:val="22"/>
        </w:rPr>
        <w:t>s</w:t>
      </w:r>
      <w:r w:rsidR="00200B32" w:rsidRPr="00BB0CAF">
        <w:rPr>
          <w:rFonts w:ascii="Arial" w:hAnsi="Arial" w:cs="Arial"/>
          <w:sz w:val="22"/>
          <w:szCs w:val="22"/>
        </w:rPr>
        <w:t xml:space="preserve"> are well-controlled</w:t>
      </w:r>
      <w:r w:rsidR="00CF234B" w:rsidRPr="00BB0CAF">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4BD4ACCC-FFE8-4511-ACFF-5EA4F3840254&lt;/uuid&gt;&lt;priority&gt;2&lt;/priority&gt;&lt;publications&gt;&lt;publication&gt;&lt;uuid&gt;F7FFEC61-C5C5-49A2-AE58-1599702CFC28&lt;/uuid&gt;&lt;volume&gt;127&lt;/volume&gt;&lt;doi&gt;10.1161/CIR.0b013e31828124ad&lt;/doi&gt;&lt;startpage&gt;e6&lt;/startpage&gt;&lt;publication_date&gt;99201301011200000000222000&lt;/publication_date&gt;&lt;url&gt;http://circ.ahajournals.org/cgi/doi/10.1161/CIR.0b013e31828124ad&lt;/url&gt;&lt;type&gt;400&lt;/type&gt;&lt;title&gt;Heart disease and stroke statistics--2013 update: a report from the American Heart Association.&lt;/title&gt;&lt;publisher&gt;American Heart Association, Inc.&lt;/publisher&gt;&lt;number&gt;1&lt;/number&gt;&lt;subtype&gt;400&lt;/subtype&gt;&lt;endpage&gt;e245&lt;/endpage&gt;&lt;bundle&gt;&lt;publication&gt;&lt;publisher&gt;Lippincott Williams &amp;amp; Wilkins&lt;/publisher&gt;&lt;title&gt;Circulation&lt;/title&gt;&lt;type&gt;-100&lt;/type&gt;&lt;subtype&gt;-100&lt;/subtype&gt;&lt;uuid&gt;9F7374F3-01E0-46E9-A56E-9BE906091AF5&lt;/uuid&gt;&lt;/publication&gt;&lt;/bundle&gt;&lt;authors&gt;&lt;author&gt;&lt;firstName&gt;Alan&lt;/firstName&gt;&lt;middleNames&gt;S&lt;/middleNames&gt;&lt;lastName&gt;Go&lt;/lastName&gt;&lt;/author&gt;&lt;author&gt;&lt;firstName&gt;Dariush&lt;/firstName&gt;&lt;lastName&gt;Mozaffarian&lt;/lastName&gt;&lt;/author&gt;&lt;author&gt;&lt;firstName&gt;Véronique&lt;/firstName&gt;&lt;middleNames&gt;L&lt;/middleNames&gt;&lt;lastName&gt;Roger&lt;/lastName&gt;&lt;/author&gt;&lt;author&gt;&lt;firstName&gt;Emelia&lt;/firstName&gt;&lt;middleNames&gt;J&lt;/middleNames&gt;&lt;lastName&gt;Benjamin&lt;/lastName&gt;&lt;/author&gt;&lt;author&gt;&lt;firstName&gt;Jarett&lt;/firstName&gt;&lt;middleNames&gt;D&lt;/middleNames&gt;&lt;lastName&gt;Berry&lt;/lastName&gt;&lt;/author&gt;&lt;author&gt;&lt;firstName&gt;William&lt;/firstName&gt;&lt;middleNames&gt;B&lt;/middleNames&gt;&lt;lastName&gt;Borden&lt;/lastName&gt;&lt;/author&gt;&lt;author&gt;&lt;firstName&gt;Dawn&lt;/firstName&gt;&lt;middleNames&gt;M&lt;/middleNames&gt;&lt;lastName&gt;Bravata&lt;/lastName&gt;&lt;/author&gt;&lt;author&gt;&lt;firstName&gt;Shifan&lt;/firstName&gt;&lt;lastName&gt;Dai&lt;/lastName&gt;&lt;/author&gt;&lt;author&gt;&lt;firstName&gt;Earl&lt;/firstName&gt;&lt;middleNames&gt;S&lt;/middleNames&gt;&lt;lastName&gt;Ford&lt;/lastName&gt;&lt;/author&gt;&lt;author&gt;&lt;firstName&gt;Caroline&lt;/firstName&gt;&lt;middleNames&gt;S&lt;/middleNames&gt;&lt;lastName&gt;Fox&lt;/lastName&gt;&lt;/author&gt;&lt;author&gt;&lt;firstName&gt;Sheila&lt;/firstName&gt;&lt;lastName&gt;Franco&lt;/lastName&gt;&lt;/author&gt;&lt;author&gt;&lt;firstName&gt;Heather&lt;/firstName&gt;&lt;middleNames&gt;J&lt;/middleNames&gt;&lt;lastName&gt;Fullerton&lt;/lastName&gt;&lt;/author&gt;&lt;author&gt;&lt;firstName&gt;Cathleen&lt;/firstName&gt;&lt;lastName&gt;Gillespie&lt;/lastName&gt;&lt;/author&gt;&lt;author&gt;&lt;firstName&gt;Susan&lt;/firstName&gt;&lt;middleNames&gt;M&lt;/middleNames&gt;&lt;lastName&gt;Hailpern&lt;/lastName&gt;&lt;/author&gt;&lt;author&gt;&lt;firstName&gt;John&lt;/firstName&gt;&lt;middleNames&gt;A&lt;/middleNames&gt;&lt;lastName&gt;Heit&lt;/lastName&gt;&lt;/author&gt;&lt;author&gt;&lt;firstName&gt;Virginia&lt;/firstName&gt;&lt;middleNames&gt;J&lt;/middleNames&gt;&lt;lastName&gt;Howard&lt;/lastName&gt;&lt;/author&gt;&lt;author&gt;&lt;firstName&gt;Mark&lt;/firstName&gt;&lt;middleNames&gt;D&lt;/middleNames&gt;&lt;lastName&gt;Huffman&lt;/lastName&gt;&lt;/author&gt;&lt;author&gt;&lt;firstName&gt;Brett&lt;/firstName&gt;&lt;middleNames&gt;M&lt;/middleNames&gt;&lt;lastName&gt;Kissela&lt;/lastName&gt;&lt;/author&gt;&lt;author&gt;&lt;firstName&gt;Steven&lt;/firstName&gt;&lt;middleNames&gt;J&lt;/middleNames&gt;&lt;lastName&gt;Kittner&lt;/lastName&gt;&lt;/author&gt;&lt;author&gt;&lt;firstName&gt;Daniel&lt;/firstName&gt;&lt;middleNames&gt;T&lt;/middleNames&gt;&lt;lastName&gt;Lackland&lt;/lastName&gt;&lt;/author&gt;&lt;author&gt;&lt;firstName&gt;Judith&lt;/firstName&gt;&lt;middleNames&gt;H&lt;/middleNames&gt;&lt;lastName&gt;Lichtman&lt;/lastName&gt;&lt;/author&gt;&lt;author&gt;&lt;firstName&gt;Lynda&lt;/firstName&gt;&lt;middleNames&gt;D&lt;/middleNames&gt;&lt;lastName&gt;Lisabeth&lt;/lastName&gt;&lt;/author&gt;&lt;author&gt;&lt;firstName&gt;David&lt;/firstName&gt;&lt;lastName&gt;Magid&lt;/lastName&gt;&lt;/author&gt;&lt;author&gt;&lt;firstName&gt;Gregory&lt;/firstName&gt;&lt;middleNames&gt;M&lt;/middleNames&gt;&lt;lastName&gt;Marcus&lt;/lastName&gt;&lt;/author&gt;&lt;author&gt;&lt;firstName&gt;Ariane&lt;/firstName&gt;&lt;lastName&gt;Marelli&lt;/lastName&gt;&lt;/author&gt;&lt;author&gt;&lt;firstName&gt;David&lt;/firstName&gt;&lt;middleNames&gt;B&lt;/middleNames&gt;&lt;lastName&gt;Matchar&lt;/lastName&gt;&lt;/author&gt;&lt;author&gt;&lt;firstName&gt;Darren&lt;/firstName&gt;&lt;middleNames&gt;K&lt;/middleNames&gt;&lt;lastName&gt;McGuire&lt;/lastName&gt;&lt;/author&gt;&lt;author&gt;&lt;firstName&gt;Emile&lt;/firstName&gt;&lt;middleNames&gt;R&lt;/middleNames&gt;&lt;lastName&gt;Mohler&lt;/lastName&gt;&lt;/author&gt;&lt;author&gt;&lt;firstName&gt;Claudia&lt;/firstName&gt;&lt;middleNames&gt;S&lt;/middleNames&gt;&lt;lastName&gt;Moy&lt;/lastName&gt;&lt;/author&gt;&lt;author&gt;&lt;firstName&gt;Michael&lt;/firstName&gt;&lt;middleNames&gt;E&lt;/middleNames&gt;&lt;lastName&gt;Mussolino&lt;/lastName&gt;&lt;/author&gt;&lt;author&gt;&lt;firstName&gt;Graham&lt;/firstName&gt;&lt;lastName&gt;Nichol&lt;/lastName&gt;&lt;/author&gt;&lt;author&gt;&lt;firstName&gt;Nina&lt;/firstName&gt;&lt;middleNames&gt;P&lt;/middleNames&gt;&lt;lastName&gt;Paynter&lt;/lastName&gt;&lt;/author&gt;&lt;author&gt;&lt;firstName&gt;Pamela&lt;/firstName&gt;&lt;middleNames&gt;J&lt;/middleNames&gt;&lt;lastName&gt;Schreiner&lt;/lastName&gt;&lt;/author&gt;&lt;author&gt;&lt;firstName&gt;Paul&lt;/firstName&gt;&lt;middleNames&gt;D&lt;/middleNames&gt;&lt;lastName&gt;Sorlie&lt;/lastName&gt;&lt;/author&gt;&lt;author&gt;&lt;firstName&gt;Joel&lt;/firstName&gt;&lt;lastName&gt;Stein&lt;/lastName&gt;&lt;/author&gt;&lt;author&gt;&lt;firstName&gt;Tanya&lt;/firstName&gt;&lt;middleNames&gt;N&lt;/middleNames&gt;&lt;lastName&gt;Turan&lt;/lastName&gt;&lt;/author&gt;&lt;author&gt;&lt;firstName&gt;Salim&lt;/firstName&gt;&lt;middleNames&gt;S&lt;/middleNames&gt;&lt;lastName&gt;Virani&lt;/lastName&gt;&lt;/author&gt;&lt;author&gt;&lt;firstName&gt;Nathan&lt;/firstName&gt;&lt;middleNames&gt;D&lt;/middleNames&gt;&lt;lastName&gt;Wong&lt;/lastName&gt;&lt;/author&gt;&lt;author&gt;&lt;firstName&gt;Daniel&lt;/firstName&gt;&lt;lastName&gt;Woo&lt;/lastName&gt;&lt;/author&gt;&lt;author&gt;&lt;firstName&gt;Melanie&lt;/firstName&gt;&lt;middleNames&gt;B&lt;/middleNames&gt;&lt;lastName&gt;Turner&lt;/lastName&gt;&lt;/author&gt;&lt;author&gt;&lt;lastName&gt;American Heart Association Statistics Committee and Stroke Statistics Subcommittee&lt;/lastName&gt;&lt;/author&gt;&lt;/authors&gt;&lt;/publication&gt;&lt;/publications&gt;&lt;cites&gt;&lt;/cites&gt;&lt;/citation&gt;</w:instrText>
      </w:r>
      <w:r w:rsidR="000A2074">
        <w:rPr>
          <w:rFonts w:ascii="Arial" w:hAnsi="Arial" w:cs="Arial"/>
          <w:sz w:val="22"/>
          <w:szCs w:val="22"/>
        </w:rPr>
        <w:fldChar w:fldCharType="separate"/>
      </w:r>
      <w:ins w:id="7" w:author="Daniel Herman" w:date="2017-02-01T15:27:00Z">
        <w:r w:rsidR="00020CCC">
          <w:rPr>
            <w:rFonts w:ascii="Arial" w:hAnsi="Arial" w:cs="Arial"/>
            <w:sz w:val="22"/>
            <w:szCs w:val="22"/>
            <w:vertAlign w:val="superscript"/>
          </w:rPr>
          <w:t>2</w:t>
        </w:r>
      </w:ins>
      <w:del w:id="8" w:author="Daniel Herman" w:date="2017-02-01T15:26:00Z">
        <w:r w:rsidR="001B5CC7" w:rsidDel="00F669CE">
          <w:rPr>
            <w:rFonts w:ascii="Arial" w:hAnsi="Arial" w:cs="Arial"/>
            <w:sz w:val="22"/>
            <w:szCs w:val="22"/>
            <w:vertAlign w:val="superscript"/>
          </w:rPr>
          <w:delText>2</w:delText>
        </w:r>
      </w:del>
      <w:r w:rsidR="000A2074">
        <w:rPr>
          <w:rFonts w:ascii="Arial" w:hAnsi="Arial" w:cs="Arial"/>
          <w:sz w:val="22"/>
          <w:szCs w:val="22"/>
        </w:rPr>
        <w:fldChar w:fldCharType="end"/>
      </w:r>
      <w:r w:rsidR="005167A6" w:rsidRPr="00BB0CAF">
        <w:rPr>
          <w:rFonts w:ascii="Arial" w:hAnsi="Arial" w:cs="Arial"/>
          <w:sz w:val="22"/>
          <w:szCs w:val="22"/>
        </w:rPr>
        <w:t xml:space="preserve"> </w:t>
      </w:r>
      <w:r w:rsidR="00DE5FCE" w:rsidRPr="00BB0CAF">
        <w:rPr>
          <w:rFonts w:ascii="Arial" w:hAnsi="Arial" w:cs="Arial"/>
          <w:sz w:val="22"/>
          <w:szCs w:val="22"/>
        </w:rPr>
        <w:t>H</w:t>
      </w:r>
      <w:r w:rsidR="005167A6" w:rsidRPr="00BB0CAF">
        <w:rPr>
          <w:rFonts w:ascii="Arial" w:hAnsi="Arial" w:cs="Arial"/>
          <w:sz w:val="22"/>
          <w:szCs w:val="22"/>
        </w:rPr>
        <w:t>ypertension</w:t>
      </w:r>
      <w:r w:rsidR="00DB4EA6" w:rsidRPr="00BB0CAF">
        <w:rPr>
          <w:rFonts w:ascii="Arial" w:hAnsi="Arial" w:cs="Arial"/>
          <w:sz w:val="22"/>
          <w:szCs w:val="22"/>
        </w:rPr>
        <w:t xml:space="preserve"> </w:t>
      </w:r>
      <w:r w:rsidR="00436A84" w:rsidRPr="00BB0CAF">
        <w:rPr>
          <w:rFonts w:ascii="Arial" w:hAnsi="Arial" w:cs="Arial"/>
          <w:sz w:val="22"/>
          <w:szCs w:val="22"/>
        </w:rPr>
        <w:t>is a multi-factorial disease</w:t>
      </w:r>
      <w:r w:rsidR="005200FC" w:rsidRPr="00BB0CAF">
        <w:rPr>
          <w:rFonts w:ascii="Arial" w:hAnsi="Arial" w:cs="Arial"/>
          <w:sz w:val="22"/>
          <w:szCs w:val="22"/>
        </w:rPr>
        <w:t xml:space="preserve"> and there is much variability in how individual patients respond to antihypertensive agents.</w:t>
      </w:r>
      <w:r w:rsidR="00CD3EC3" w:rsidRPr="00BB0CAF">
        <w:rPr>
          <w:rFonts w:ascii="Arial" w:hAnsi="Arial" w:cs="Arial"/>
          <w:sz w:val="22"/>
          <w:szCs w:val="22"/>
        </w:rPr>
        <w:fldChar w:fldCharType="begin"/>
      </w:r>
      <w:r w:rsidR="00020CCC">
        <w:rPr>
          <w:rFonts w:ascii="Arial" w:hAnsi="Arial" w:cs="Arial"/>
          <w:sz w:val="22"/>
          <w:szCs w:val="22"/>
        </w:rPr>
        <w:instrText xml:space="preserve"> ADDIN PAPERS2_CITATIONS &lt;citation&gt;&lt;uuid&gt;D42AD797-4E73-4977-AE87-9F67950536C6&lt;/uuid&gt;&lt;priority&gt;3&lt;/priority&gt;&lt;publications&gt;&lt;publication&gt;&lt;uuid&gt;A9209874-088E-4E74-AB14-9B1167A24183&lt;/uuid&gt;&lt;volume&gt;311&lt;/volume&gt;&lt;doi&gt;10.1001/jama.2013.284427&lt;/doi&gt;&lt;subtitle&gt;Report From the Panel Members Appointed to the Eighth Joint National Committee (JNC 8)&lt;/subtitle&gt;&lt;startpage&gt;507&lt;/startpage&gt;&lt;publication_date&gt;99201402051200000000222000&lt;/publication_date&gt;&lt;url&gt;http://jama.jamanetwork.com/article.aspx?doi=10.1001/jama.2013.284427&lt;/url&gt;&lt;citekey&gt;James:2014iia&lt;/citekey&gt;&lt;type&gt;400&lt;/type&gt;&lt;title&gt;2014 Evidence-Based Guideline for the Management of High Blood Pressure in Adults&lt;/title&gt;&lt;publisher&gt;American Medical Association&lt;/publisher&gt;&lt;number&gt;5&lt;/number&gt;&lt;subtype&gt;400&lt;/subtype&gt;&lt;endpage&gt;14&lt;/endpage&gt;&lt;bundle&gt;&lt;publication&gt;&lt;publisher&gt;American Medical Association&lt;/publisher&gt;&lt;title&gt;JAMA&lt;/title&gt;&lt;type&gt;-100&lt;/type&gt;&lt;subtype&gt;-100&lt;/subtype&gt;&lt;uuid&gt;8DD3BC52-8AF6-4117-A1B9-6E51546085A1&lt;/uuid&gt;&lt;/publication&gt;&lt;/bundle&gt;&lt;authors&gt;&lt;author&gt;&lt;firstName&gt;Paul&lt;/firstName&gt;&lt;middleNames&gt;A&lt;/middleNames&gt;&lt;lastName&gt;James&lt;/lastName&gt;&lt;/author&gt;&lt;author&gt;&lt;firstName&gt;Suzanne&lt;/firstName&gt;&lt;lastName&gt;Oparil&lt;/lastName&gt;&lt;/author&gt;&lt;author&gt;&lt;firstName&gt;Barry&lt;/firstName&gt;&lt;middleNames&gt;L&lt;/middleNames&gt;&lt;lastName&gt;Carter&lt;/lastName&gt;&lt;/author&gt;&lt;author&gt;&lt;firstName&gt;William&lt;/firstName&gt;&lt;middleNames&gt;C&lt;/middleNames&gt;&lt;lastName&gt;Cushman&lt;/lastName&gt;&lt;/author&gt;&lt;author&gt;&lt;firstName&gt;Cheryl&lt;/firstName&gt;&lt;lastName&gt;Dennison-Himmelfarb&lt;/lastName&gt;&lt;/author&gt;&lt;author&gt;&lt;firstName&gt;Joel&lt;/firstName&gt;&lt;lastName&gt;Handler&lt;/lastName&gt;&lt;/author&gt;&lt;author&gt;&lt;firstName&gt;Daniel&lt;/firstName&gt;&lt;middleNames&gt;T&lt;/middleNames&gt;&lt;lastName&gt;Lackland&lt;/lastName&gt;&lt;/author&gt;&lt;author&gt;&lt;firstName&gt;Michael&lt;/firstName&gt;&lt;middleNames&gt;L&lt;/middleNames&gt;&lt;lastName&gt;LeFevre&lt;/lastName&gt;&lt;/author&gt;&lt;author&gt;&lt;firstName&gt;Thomas&lt;/firstName&gt;&lt;middleNames&gt;D&lt;/middleNames&gt;&lt;lastName&gt;MacKenzie&lt;/lastName&gt;&lt;/author&gt;&lt;author&gt;&lt;firstName&gt;Olugbenga&lt;/firstName&gt;&lt;lastName&gt;Ogedegbe&lt;/lastName&gt;&lt;/author&gt;&lt;author&gt;&lt;lastName&gt;Smith&lt;/lastName&gt;&lt;firstName&gt;Sidney&lt;/firstName&gt;&lt;middleNames&gt;C&lt;/middleNames&gt;&lt;suffix&gt;Jr&lt;/suffix&gt;&lt;/author&gt;&lt;author&gt;&lt;firstName&gt;Laura&lt;/firstName&gt;&lt;middleNames&gt;P&lt;/middleNames&gt;&lt;lastName&gt;Svetkey&lt;/lastName&gt;&lt;/author&gt;&lt;author&gt;&lt;firstName&gt;Sandra&lt;/firstName&gt;&lt;middleNames&gt;J&lt;/middleNames&gt;&lt;lastName&gt;Taler&lt;/lastName&gt;&lt;/author&gt;&lt;author&gt;&lt;firstName&gt;Raymond&lt;/firstName&gt;&lt;middleNames&gt;R&lt;/middleNames&gt;&lt;lastName&gt;Townsend&lt;/lastName&gt;&lt;/author&gt;&lt;author&gt;&lt;lastName&gt;Wright&lt;/lastName&gt;&lt;firstName&gt;Jackson&lt;/firstName&gt;&lt;middleNames&gt;T&lt;/middleNames&gt;&lt;suffix&gt;Jr&lt;/suffix&gt;&lt;/author&gt;&lt;author&gt;&lt;firstName&gt;Andrew&lt;/firstName&gt;&lt;middleNames&gt;S&lt;/middleNames&gt;&lt;lastName&gt;Narva&lt;/lastName&gt;&lt;/author&gt;&lt;author&gt;&lt;firstName&gt;Eduardo&lt;/firstName&gt;&lt;lastName&gt;Ortiz&lt;/lastName&gt;&lt;/author&gt;&lt;/authors&gt;&lt;/publication&gt;&lt;/publications&gt;&lt;cites&gt;&lt;/cites&gt;&lt;/citation&gt;</w:instrText>
      </w:r>
      <w:r w:rsidR="00CD3EC3" w:rsidRPr="00BB0CAF">
        <w:rPr>
          <w:rFonts w:ascii="Arial" w:hAnsi="Arial" w:cs="Arial"/>
          <w:sz w:val="22"/>
          <w:szCs w:val="22"/>
        </w:rPr>
        <w:fldChar w:fldCharType="separate"/>
      </w:r>
      <w:ins w:id="9" w:author="Daniel Herman" w:date="2017-02-01T15:27:00Z">
        <w:r w:rsidR="00020CCC">
          <w:rPr>
            <w:rFonts w:ascii="Arial" w:hAnsi="Arial" w:cs="Arial"/>
            <w:sz w:val="22"/>
            <w:szCs w:val="22"/>
            <w:vertAlign w:val="superscript"/>
          </w:rPr>
          <w:t>4</w:t>
        </w:r>
      </w:ins>
      <w:del w:id="10" w:author="Daniel Herman" w:date="2017-02-01T15:26:00Z">
        <w:r w:rsidR="001B5CC7" w:rsidDel="00F669CE">
          <w:rPr>
            <w:rFonts w:ascii="Arial" w:hAnsi="Arial" w:cs="Arial"/>
            <w:sz w:val="22"/>
            <w:szCs w:val="22"/>
            <w:vertAlign w:val="superscript"/>
          </w:rPr>
          <w:delText>4</w:delText>
        </w:r>
      </w:del>
      <w:r w:rsidR="00CD3EC3" w:rsidRPr="00BB0CAF">
        <w:rPr>
          <w:rFonts w:ascii="Arial" w:hAnsi="Arial" w:cs="Arial"/>
          <w:sz w:val="22"/>
          <w:szCs w:val="22"/>
        </w:rPr>
        <w:fldChar w:fldCharType="end"/>
      </w:r>
      <w:r w:rsidR="005200FC" w:rsidRPr="00BB0CAF">
        <w:rPr>
          <w:rFonts w:ascii="Arial" w:hAnsi="Arial" w:cs="Arial"/>
          <w:sz w:val="22"/>
          <w:szCs w:val="22"/>
        </w:rPr>
        <w:t xml:space="preserve"> However</w:t>
      </w:r>
      <w:r w:rsidR="00436A84" w:rsidRPr="00BB0CAF">
        <w:rPr>
          <w:rFonts w:ascii="Arial" w:hAnsi="Arial" w:cs="Arial"/>
          <w:sz w:val="22"/>
          <w:szCs w:val="22"/>
        </w:rPr>
        <w:t xml:space="preserve">, </w:t>
      </w:r>
      <w:r w:rsidR="005200FC" w:rsidRPr="00BB0CAF">
        <w:rPr>
          <w:rFonts w:ascii="Arial" w:hAnsi="Arial" w:cs="Arial"/>
          <w:sz w:val="22"/>
          <w:szCs w:val="22"/>
        </w:rPr>
        <w:t>in practice</w:t>
      </w:r>
      <w:r w:rsidR="00404FF1">
        <w:rPr>
          <w:rFonts w:ascii="Arial" w:hAnsi="Arial" w:cs="Arial"/>
          <w:sz w:val="22"/>
          <w:szCs w:val="22"/>
        </w:rPr>
        <w:t>,</w:t>
      </w:r>
      <w:r w:rsidR="00432EC5" w:rsidRPr="00BB0CAF">
        <w:rPr>
          <w:rFonts w:ascii="Arial" w:hAnsi="Arial" w:cs="Arial"/>
          <w:sz w:val="22"/>
          <w:szCs w:val="22"/>
        </w:rPr>
        <w:t xml:space="preserve"> we do not predict responses</w:t>
      </w:r>
      <w:r w:rsidR="005200FC" w:rsidRPr="00BB0CAF">
        <w:rPr>
          <w:rFonts w:ascii="Arial" w:hAnsi="Arial" w:cs="Arial"/>
          <w:sz w:val="22"/>
          <w:szCs w:val="22"/>
        </w:rPr>
        <w:t>,</w:t>
      </w:r>
      <w:r w:rsidR="005356EA" w:rsidRPr="00BB0CAF">
        <w:rPr>
          <w:rFonts w:ascii="Arial" w:hAnsi="Arial" w:cs="Arial"/>
          <w:sz w:val="22"/>
          <w:szCs w:val="22"/>
        </w:rPr>
        <w:t xml:space="preserve"> but rather perform </w:t>
      </w:r>
      <w:r w:rsidR="00BB53EC" w:rsidRPr="00BB0CAF">
        <w:rPr>
          <w:rFonts w:ascii="Arial" w:hAnsi="Arial" w:cs="Arial"/>
          <w:sz w:val="22"/>
          <w:szCs w:val="22"/>
        </w:rPr>
        <w:t>trial-and-error experiments for each patient.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E475A98A-52BE-4A03-8100-9523586F56D4&lt;/uuid&gt;&lt;priority&gt;4&lt;/priority&gt;&lt;publications&gt;&lt;publication&gt;&lt;uuid&gt;A9209874-088E-4E74-AB14-9B1167A24183&lt;/uuid&gt;&lt;volume&gt;311&lt;/volume&gt;&lt;doi&gt;10.1001/jama.2013.284427&lt;/doi&gt;&lt;subtitle&gt;Report From the Panel Members Appointed to the Eighth Joint National Committee (JNC 8)&lt;/subtitle&gt;&lt;startpage&gt;507&lt;/startpage&gt;&lt;publication_date&gt;99201402051200000000222000&lt;/publication_date&gt;&lt;url&gt;http://jama.jamanetwork.com/article.aspx?doi=10.1001/jama.2013.284427&lt;/url&gt;&lt;citekey&gt;James:2014iia&lt;/citekey&gt;&lt;type&gt;400&lt;/type&gt;&lt;title&gt;2014 Evidence-Based Guideline for the Management of High Blood Pressure in Adults&lt;/title&gt;&lt;publisher&gt;American Medical Association&lt;/publisher&gt;&lt;number&gt;5&lt;/number&gt;&lt;subtype&gt;400&lt;/subtype&gt;&lt;endpage&gt;14&lt;/endpage&gt;&lt;bundle&gt;&lt;publication&gt;&lt;publisher&gt;American Medical Association&lt;/publisher&gt;&lt;title&gt;JAMA&lt;/title&gt;&lt;type&gt;-100&lt;/type&gt;&lt;subtype&gt;-100&lt;/subtype&gt;&lt;uuid&gt;8DD3BC52-8AF6-4117-A1B9-6E51546085A1&lt;/uuid&gt;&lt;/publication&gt;&lt;/bundle&gt;&lt;authors&gt;&lt;author&gt;&lt;firstName&gt;Paul&lt;/firstName&gt;&lt;middleNames&gt;A&lt;/middleNames&gt;&lt;lastName&gt;James&lt;/lastName&gt;&lt;/author&gt;&lt;author&gt;&lt;firstName&gt;Suzanne&lt;/firstName&gt;&lt;lastName&gt;Oparil&lt;/lastName&gt;&lt;/author&gt;&lt;author&gt;&lt;firstName&gt;Barry&lt;/firstName&gt;&lt;middleNames&gt;L&lt;/middleNames&gt;&lt;lastName&gt;Carter&lt;/lastName&gt;&lt;/author&gt;&lt;author&gt;&lt;firstName&gt;William&lt;/firstName&gt;&lt;middleNames&gt;C&lt;/middleNames&gt;&lt;lastName&gt;Cushman&lt;/lastName&gt;&lt;/author&gt;&lt;author&gt;&lt;firstName&gt;Cheryl&lt;/firstName&gt;&lt;lastName&gt;Dennison-Himmelfarb&lt;/lastName&gt;&lt;/author&gt;&lt;author&gt;&lt;firstName&gt;Joel&lt;/firstName&gt;&lt;lastName&gt;Handler&lt;/lastName&gt;&lt;/author&gt;&lt;author&gt;&lt;firstName&gt;Daniel&lt;/firstName&gt;&lt;middleNames&gt;T&lt;/middleNames&gt;&lt;lastName&gt;Lackland&lt;/lastName&gt;&lt;/author&gt;&lt;author&gt;&lt;firstName&gt;Michael&lt;/firstName&gt;&lt;middleNames&gt;L&lt;/middleNames&gt;&lt;lastName&gt;LeFevre&lt;/lastName&gt;&lt;/author&gt;&lt;author&gt;&lt;firstName&gt;Thomas&lt;/firstName&gt;&lt;middleNames&gt;D&lt;/middleNames&gt;&lt;lastName&gt;MacKenzie&lt;/lastName&gt;&lt;/author&gt;&lt;author&gt;&lt;firstName&gt;Olugbenga&lt;/firstName&gt;&lt;lastName&gt;Ogedegbe&lt;/lastName&gt;&lt;/author&gt;&lt;author&gt;&lt;lastName&gt;Smith&lt;/lastName&gt;&lt;firstName&gt;Sidney&lt;/firstName&gt;&lt;middleNames&gt;C&lt;/middleNames&gt;&lt;suffix&gt;Jr&lt;/suffix&gt;&lt;/author&gt;&lt;author&gt;&lt;firstName&gt;Laura&lt;/firstName&gt;&lt;middleNames&gt;P&lt;/middleNames&gt;&lt;lastName&gt;Svetkey&lt;/lastName&gt;&lt;/author&gt;&lt;author&gt;&lt;firstName&gt;Sandra&lt;/firstName&gt;&lt;middleNames&gt;J&lt;/middleNames&gt;&lt;lastName&gt;Taler&lt;/lastName&gt;&lt;/author&gt;&lt;author&gt;&lt;firstName&gt;Raymond&lt;/firstName&gt;&lt;middleNames&gt;R&lt;/middleNames&gt;&lt;lastName&gt;Townsend&lt;/lastName&gt;&lt;/author&gt;&lt;author&gt;&lt;lastName&gt;Wright&lt;/lastName&gt;&lt;firstName&gt;Jackson&lt;/firstName&gt;&lt;middleNames&gt;T&lt;/middleNames&gt;&lt;suffix&gt;Jr&lt;/suffix&gt;&lt;/author&gt;&lt;author&gt;&lt;firstName&gt;Andrew&lt;/firstName&gt;&lt;middleNames&gt;S&lt;/middleNames&gt;&lt;lastName&gt;Narva&lt;/lastName&gt;&lt;/author&gt;&lt;author&gt;&lt;firstName&gt;Eduardo&lt;/firstName&gt;&lt;lastName&gt;Ortiz&lt;/lastName&gt;&lt;/author&gt;&lt;/authors&gt;&lt;/publication&gt;&lt;/publications&gt;&lt;cites&gt;&lt;/cites&gt;&lt;/citation&gt;</w:instrText>
      </w:r>
      <w:r w:rsidR="000A2074">
        <w:rPr>
          <w:rFonts w:ascii="Arial" w:hAnsi="Arial" w:cs="Arial"/>
          <w:sz w:val="22"/>
          <w:szCs w:val="22"/>
        </w:rPr>
        <w:fldChar w:fldCharType="separate"/>
      </w:r>
      <w:ins w:id="11" w:author="Daniel Herman" w:date="2017-02-01T15:27:00Z">
        <w:r w:rsidR="00020CCC">
          <w:rPr>
            <w:rFonts w:ascii="Arial" w:hAnsi="Arial" w:cs="Arial"/>
            <w:sz w:val="22"/>
            <w:szCs w:val="22"/>
            <w:vertAlign w:val="superscript"/>
          </w:rPr>
          <w:t>4</w:t>
        </w:r>
      </w:ins>
      <w:del w:id="12" w:author="Daniel Herman" w:date="2017-02-01T15:26:00Z">
        <w:r w:rsidR="001B5CC7" w:rsidDel="00F669CE">
          <w:rPr>
            <w:rFonts w:ascii="Arial" w:hAnsi="Arial" w:cs="Arial"/>
            <w:sz w:val="22"/>
            <w:szCs w:val="22"/>
            <w:vertAlign w:val="superscript"/>
          </w:rPr>
          <w:delText>4</w:delText>
        </w:r>
      </w:del>
      <w:r w:rsidR="000A2074">
        <w:rPr>
          <w:rFonts w:ascii="Arial" w:hAnsi="Arial" w:cs="Arial"/>
          <w:sz w:val="22"/>
          <w:szCs w:val="22"/>
        </w:rPr>
        <w:fldChar w:fldCharType="end"/>
      </w:r>
      <w:r w:rsidR="00BB53EC" w:rsidRPr="00BB0CAF">
        <w:rPr>
          <w:rFonts w:ascii="Arial" w:hAnsi="Arial" w:cs="Arial"/>
          <w:sz w:val="22"/>
          <w:szCs w:val="22"/>
        </w:rPr>
        <w:t xml:space="preserve"> </w:t>
      </w:r>
    </w:p>
    <w:p w14:paraId="260429BE" w14:textId="489A86D6" w:rsidR="00F10EF9" w:rsidRPr="00BB0CAF" w:rsidRDefault="00F467ED" w:rsidP="00F10EF9">
      <w:pPr>
        <w:pStyle w:val="Default"/>
        <w:ind w:firstLine="720"/>
        <w:rPr>
          <w:rFonts w:ascii="Arial" w:hAnsi="Arial" w:cs="Arial"/>
          <w:sz w:val="22"/>
          <w:szCs w:val="22"/>
        </w:rPr>
      </w:pPr>
      <w:r w:rsidRPr="006F7988">
        <w:rPr>
          <w:rFonts w:ascii="Arial" w:hAnsi="Arial" w:cs="Arial"/>
          <w:b/>
          <w:sz w:val="22"/>
          <w:szCs w:val="22"/>
        </w:rPr>
        <w:t xml:space="preserve">Primary aldosteronism (PA) </w:t>
      </w:r>
      <w:r w:rsidR="009F7029">
        <w:rPr>
          <w:rFonts w:ascii="Arial" w:hAnsi="Arial" w:cs="Arial"/>
          <w:b/>
          <w:sz w:val="22"/>
          <w:szCs w:val="22"/>
        </w:rPr>
        <w:t xml:space="preserve">is responsible </w:t>
      </w:r>
      <w:r w:rsidR="008C125B">
        <w:rPr>
          <w:rFonts w:ascii="Arial" w:hAnsi="Arial" w:cs="Arial"/>
          <w:b/>
          <w:sz w:val="22"/>
          <w:szCs w:val="22"/>
        </w:rPr>
        <w:t xml:space="preserve">for hypertension in </w:t>
      </w:r>
      <w:r w:rsidRPr="006F7988">
        <w:rPr>
          <w:rFonts w:ascii="Arial" w:hAnsi="Arial" w:cs="Arial"/>
          <w:b/>
          <w:sz w:val="22"/>
          <w:szCs w:val="22"/>
        </w:rPr>
        <w:t>a</w:t>
      </w:r>
      <w:r w:rsidR="00BB53EC" w:rsidRPr="006F7988">
        <w:rPr>
          <w:rFonts w:ascii="Arial" w:hAnsi="Arial" w:cs="Arial"/>
          <w:b/>
          <w:sz w:val="22"/>
          <w:szCs w:val="22"/>
        </w:rPr>
        <w:t xml:space="preserve">pproximately </w:t>
      </w:r>
      <w:r w:rsidR="00142654" w:rsidRPr="006F7988">
        <w:rPr>
          <w:rFonts w:ascii="Arial" w:hAnsi="Arial" w:cs="Arial"/>
          <w:b/>
          <w:sz w:val="22"/>
          <w:szCs w:val="22"/>
        </w:rPr>
        <w:t xml:space="preserve">5% of </w:t>
      </w:r>
      <w:r w:rsidR="008C125B">
        <w:rPr>
          <w:rFonts w:ascii="Arial" w:hAnsi="Arial" w:cs="Arial"/>
          <w:b/>
          <w:sz w:val="22"/>
          <w:szCs w:val="22"/>
        </w:rPr>
        <w:t>affected patients</w:t>
      </w:r>
      <w:r w:rsidR="00BB53EC" w:rsidRPr="00BB0CAF">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5B51FDEC-5543-4AA6-84FB-F22779585A7D&lt;/uuid&gt;&lt;priority&gt;5&lt;/priority&gt;&lt;publications&gt;&lt;publication&gt;&lt;uuid&gt;ED3500F6-017F-4F2F-AE8D-6B5DA03CEC72&lt;/uuid&gt;&lt;volume&gt;371&lt;/volume&gt;&lt;doi&gt;10.1016/S0140-6736(08)60834-X&lt;/doi&gt;&lt;startpage&gt;1921&lt;/startpage&gt;&lt;publication_date&gt;99200806001200000000220000&lt;/publication_date&gt;&lt;url&gt;http://linkinghub.elsevier.com/retrieve/pii/S014067360860834X&lt;/url&gt;&lt;citekey&gt;Douma:2008iq&lt;/citekey&gt;&lt;type&gt;400&lt;/type&gt;&lt;title&gt;Prevalence of primary hyperaldosteronism in resistant hypertension: a retrospective observational study&lt;/title&gt;&lt;number&gt;9628&lt;/number&gt;&lt;subtype&gt;400&lt;/subtype&gt;&lt;endpage&gt;1926&lt;/endpage&gt;&lt;bundle&gt;&lt;publication&gt;&lt;publisher&gt;Elsevier Ltd&lt;/publisher&gt;&lt;title&gt;The Lancet&lt;/title&gt;&lt;type&gt;-100&lt;/type&gt;&lt;subtype&gt;-100&lt;/subtype&gt;&lt;uuid&gt;B41B1410-71DE-4AA3-A6EE-347335637C5B&lt;/uuid&gt;&lt;/publication&gt;&lt;/bundle&gt;&lt;authors&gt;&lt;author&gt;&lt;firstName&gt;Stella&lt;/firstName&gt;&lt;lastName&gt;Douma&lt;/lastName&gt;&lt;/author&gt;&lt;author&gt;&lt;firstName&gt;Konstantinos&lt;/firstName&gt;&lt;lastName&gt;Petidis&lt;/lastName&gt;&lt;/author&gt;&lt;author&gt;&lt;firstName&gt;Michael&lt;/firstName&gt;&lt;lastName&gt;Doumas&lt;/lastName&gt;&lt;/author&gt;&lt;author&gt;&lt;firstName&gt;Panagiota&lt;/firstName&gt;&lt;lastName&gt;Papaefthimiou&lt;/lastName&gt;&lt;/author&gt;&lt;author&gt;&lt;firstName&gt;Areti&lt;/firstName&gt;&lt;lastName&gt;Triantafyllou&lt;/lastName&gt;&lt;/author&gt;&lt;author&gt;&lt;firstName&gt;Niki&lt;/firstName&gt;&lt;lastName&gt;Kartali&lt;/lastName&gt;&lt;/author&gt;&lt;author&gt;&lt;firstName&gt;Nikolaos&lt;/firstName&gt;&lt;lastName&gt;Papadopoulos&lt;/lastName&gt;&lt;/author&gt;&lt;author&gt;&lt;firstName&gt;Konstantinos&lt;/firstName&gt;&lt;lastName&gt;Vogiatzis&lt;/lastName&gt;&lt;/author&gt;&lt;author&gt;&lt;firstName&gt;Chrysanthos&lt;/firstName&gt;&lt;lastName&gt;Zamboulis&lt;/lastName&gt;&lt;/author&gt;&lt;/authors&gt;&lt;/publication&gt;&lt;publication&gt;&lt;uuid&gt;1EDA1125-A665-4F59-9134-A62BE287A3E5&lt;/uuid&gt;&lt;volume&gt;101&lt;/volume&gt;&lt;doi&gt;10.1210/jc.2016-1472&lt;/doi&gt;&lt;startpage&gt;2826&lt;/startpage&gt;&lt;publication_date&gt;99201607001200000000220000&lt;/publication_date&gt;&lt;url&gt;http://press.endocrine.org/doi/10.1210/jc.2016-1472&lt;/url&gt;&lt;citekey&gt;Kayser:2016km&lt;/citekey&gt;&lt;type&gt;400&lt;/type&gt;&lt;title&gt;Study Heterogeneity and Estimation of Prevalence of Primary Aldosteronism: A Systematic Review and Meta-Regression Analysis&lt;/title&gt;&lt;number&gt;7&lt;/number&gt;&lt;subtype&gt;400&lt;/subtype&gt;&lt;endpage&gt;2835&lt;/endpage&gt;&lt;bundle&gt;&lt;publication&gt;&lt;title&gt;The Journal of Clinical Endocrinology &amp;amp; Metabolism&lt;/title&gt;&lt;type&gt;-100&lt;/type&gt;&lt;subtype&gt;-100&lt;/subtype&gt;&lt;uuid&gt;91B38EC6-558E-45B9-BC43-5A968C7EB6D6&lt;/uuid&gt;&lt;/publication&gt;&lt;/bundle&gt;&lt;authors&gt;&lt;author&gt;&lt;firstName&gt;Sabine&lt;/firstName&gt;&lt;middleNames&gt;C&lt;/middleNames&gt;&lt;lastName&gt;Käyser&lt;/lastName&gt;&lt;/author&gt;&lt;author&gt;&lt;firstName&gt;Tanja&lt;/firstName&gt;&lt;lastName&gt;Dekkers&lt;/lastName&gt;&lt;/author&gt;&lt;author&gt;&lt;firstName&gt;Hans&lt;/firstName&gt;&lt;middleNames&gt;J&lt;/middleNames&gt;&lt;lastName&gt;Groenewoud&lt;/lastName&gt;&lt;/author&gt;&lt;author&gt;&lt;lastName&gt;Wilt&lt;/lastName&gt;&lt;nonDroppingParticle&gt;van der&lt;/nonDroppingParticle&gt;&lt;firstName&gt;Gert&lt;/firstName&gt;&lt;middleNames&gt;Jan&lt;/middleNames&gt;&lt;/author&gt;&lt;author&gt;&lt;firstName&gt;J&lt;/firstName&gt;&lt;lastName&gt;Carel Bakx&lt;/lastName&gt;&lt;/author&gt;&lt;author&gt;&lt;lastName&gt;Wel&lt;/lastName&gt;&lt;nonDroppingParticle&gt;van der&lt;/nonDroppingParticle&gt;&lt;firstName&gt;Mark&lt;/firstName&gt;&lt;middleNames&gt;C&lt;/middleNames&gt;&lt;/author&gt;&lt;author&gt;&lt;firstName&gt;Ad&lt;/firstName&gt;&lt;middleNames&gt;R&lt;/middleNames&gt;&lt;lastName&gt;Hermus&lt;/lastName&gt;&lt;/author&gt;&lt;author&gt;&lt;firstName&gt;Jacques&lt;/firstName&gt;&lt;middleNames&gt;W&lt;/middleNames&gt;&lt;lastName&gt;Lenders&lt;/lastName&gt;&lt;/author&gt;&lt;author&gt;&lt;firstName&gt;Jaap&lt;/firstName&gt;&lt;lastName&gt;Deinum&lt;/lastName&gt;&lt;/author&gt;&lt;/authors&gt;&lt;/publication&gt;&lt;publication&gt;&lt;uuid&gt;11C20AA1-BD0E-49CC-8140-47D39BB89E94&lt;/uuid&gt;&lt;volume&gt;44&lt;/volume&gt;&lt;doi&gt;10.1055/s-0031-1295438&lt;/doi&gt;&lt;startpage&gt;157&lt;/startpage&gt;&lt;publication_date&gt;99201112011200000000222000&lt;/publication_date&gt;&lt;url&gt;http://www.thieme-connect.de/DOI/DOI?10.1055/s-0031-1295438&lt;/url&gt;&lt;type&gt;400&lt;/type&gt;&lt;title&gt;Prevalence of Primary Aldosteronism in Patient's Cohorts and in Population-based Studies - A Review of the Current Literature&lt;/title&gt;&lt;publisher&gt;© Georg Thieme Verlag KG&lt;/publisher&gt;&lt;number&gt;03&lt;/number&gt;&lt;subtype&gt;400&lt;/subtype&gt;&lt;endpage&gt;162&lt;/endpage&gt;&lt;bundle&gt;&lt;publication&gt;&lt;title&gt;Hormone and Metabolic Research&lt;/title&gt;&lt;type&gt;-100&lt;/type&gt;&lt;subtype&gt;-100&lt;/subtype&gt;&lt;uuid&gt;5DC6AB79-A4E8-4E08-A019-33D43DFB425C&lt;/uuid&gt;&lt;/publication&gt;&lt;/bundle&gt;&lt;authors&gt;&lt;author&gt;&lt;firstName&gt;A&lt;/firstName&gt;&lt;lastName&gt;Hannemann&lt;/lastName&gt;&lt;/author&gt;&lt;author&gt;&lt;firstName&gt;H&lt;/firstName&gt;&lt;lastName&gt;Wallaschofski&lt;/lastName&gt;&lt;/author&gt;&lt;/authors&gt;&lt;/publication&gt;&lt;/publications&gt;&lt;cites&gt;&lt;/cites&gt;&lt;/citation&gt;</w:instrText>
      </w:r>
      <w:r w:rsidR="000A2074">
        <w:rPr>
          <w:rFonts w:ascii="Arial" w:hAnsi="Arial" w:cs="Arial"/>
          <w:sz w:val="22"/>
          <w:szCs w:val="22"/>
        </w:rPr>
        <w:fldChar w:fldCharType="separate"/>
      </w:r>
      <w:ins w:id="13" w:author="Daniel Herman" w:date="2017-02-01T15:27:00Z">
        <w:r w:rsidR="00020CCC">
          <w:rPr>
            <w:rFonts w:ascii="Arial" w:hAnsi="Arial" w:cs="Arial"/>
            <w:sz w:val="22"/>
            <w:szCs w:val="22"/>
            <w:vertAlign w:val="superscript"/>
          </w:rPr>
          <w:t>5-7</w:t>
        </w:r>
      </w:ins>
      <w:del w:id="14" w:author="Daniel Herman" w:date="2017-02-01T15:26:00Z">
        <w:r w:rsidR="001B5CC7" w:rsidDel="00F669CE">
          <w:rPr>
            <w:rFonts w:ascii="Arial" w:hAnsi="Arial" w:cs="Arial"/>
            <w:sz w:val="22"/>
            <w:szCs w:val="22"/>
            <w:vertAlign w:val="superscript"/>
          </w:rPr>
          <w:delText>5-7</w:delText>
        </w:r>
      </w:del>
      <w:r w:rsidR="000A2074">
        <w:rPr>
          <w:rFonts w:ascii="Arial" w:hAnsi="Arial" w:cs="Arial"/>
          <w:sz w:val="22"/>
          <w:szCs w:val="22"/>
        </w:rPr>
        <w:fldChar w:fldCharType="end"/>
      </w:r>
      <w:r w:rsidR="00BB53EC" w:rsidRPr="00BB0CAF">
        <w:rPr>
          <w:rFonts w:ascii="Arial" w:hAnsi="Arial" w:cs="Arial"/>
          <w:sz w:val="22"/>
          <w:szCs w:val="22"/>
        </w:rPr>
        <w:t xml:space="preserve"> PA</w:t>
      </w:r>
      <w:r w:rsidR="00144A65" w:rsidRPr="00BB0CAF">
        <w:rPr>
          <w:rFonts w:ascii="Arial" w:hAnsi="Arial" w:cs="Arial"/>
          <w:sz w:val="22"/>
          <w:szCs w:val="22"/>
        </w:rPr>
        <w:t xml:space="preserve"> is most commonly due to </w:t>
      </w:r>
      <w:r w:rsidR="00C814E7" w:rsidRPr="00BB0CAF">
        <w:rPr>
          <w:rFonts w:ascii="Arial" w:hAnsi="Arial" w:cs="Arial"/>
          <w:sz w:val="22"/>
          <w:szCs w:val="22"/>
        </w:rPr>
        <w:t>aldosterone-producing adenomas (APA</w:t>
      </w:r>
      <w:r w:rsidR="00BC04E3" w:rsidRPr="00BB0CAF">
        <w:rPr>
          <w:rFonts w:ascii="Arial" w:hAnsi="Arial" w:cs="Arial"/>
          <w:sz w:val="22"/>
          <w:szCs w:val="22"/>
        </w:rPr>
        <w:t>s</w:t>
      </w:r>
      <w:r w:rsidR="00C814E7" w:rsidRPr="00BB0CAF">
        <w:rPr>
          <w:rFonts w:ascii="Arial" w:hAnsi="Arial" w:cs="Arial"/>
          <w:sz w:val="22"/>
          <w:szCs w:val="22"/>
        </w:rPr>
        <w:t xml:space="preserve">) or </w:t>
      </w:r>
      <w:r w:rsidR="00973E34" w:rsidRPr="00BB0CAF">
        <w:rPr>
          <w:rFonts w:ascii="Arial" w:hAnsi="Arial" w:cs="Arial"/>
          <w:sz w:val="22"/>
          <w:szCs w:val="22"/>
        </w:rPr>
        <w:t>bilateral adrenal hyperplasia</w:t>
      </w:r>
      <w:r w:rsidR="00792A4E" w:rsidRPr="00BB0CAF">
        <w:rPr>
          <w:rFonts w:ascii="Arial" w:hAnsi="Arial" w:cs="Arial"/>
          <w:sz w:val="22"/>
          <w:szCs w:val="22"/>
        </w:rPr>
        <w:t xml:space="preserve"> (BAH)</w:t>
      </w:r>
      <w:r w:rsidR="00144A65" w:rsidRPr="00BB0CAF">
        <w:rPr>
          <w:rFonts w:ascii="Arial" w:hAnsi="Arial" w:cs="Arial"/>
          <w:sz w:val="22"/>
          <w:szCs w:val="22"/>
        </w:rPr>
        <w:t xml:space="preserve">. In both cases, </w:t>
      </w:r>
      <w:r w:rsidR="00BB53EC" w:rsidRPr="00BB0CAF">
        <w:rPr>
          <w:rFonts w:ascii="Arial" w:hAnsi="Arial" w:cs="Arial"/>
          <w:sz w:val="22"/>
          <w:szCs w:val="22"/>
        </w:rPr>
        <w:t xml:space="preserve">inappropriately high </w:t>
      </w:r>
      <w:r w:rsidR="00144A65" w:rsidRPr="00BB0CAF">
        <w:rPr>
          <w:rFonts w:ascii="Arial" w:hAnsi="Arial" w:cs="Arial"/>
          <w:sz w:val="22"/>
          <w:szCs w:val="22"/>
        </w:rPr>
        <w:t xml:space="preserve">production </w:t>
      </w:r>
      <w:r w:rsidR="00BB53EC" w:rsidRPr="00BB0CAF">
        <w:rPr>
          <w:rFonts w:ascii="Arial" w:hAnsi="Arial" w:cs="Arial"/>
          <w:sz w:val="22"/>
          <w:szCs w:val="22"/>
        </w:rPr>
        <w:t>of aldosterone leads to increased renal retention of sodium and water</w:t>
      </w:r>
      <w:r w:rsidR="00C55D80">
        <w:rPr>
          <w:rFonts w:ascii="Arial" w:hAnsi="Arial" w:cs="Arial"/>
          <w:sz w:val="22"/>
          <w:szCs w:val="22"/>
        </w:rPr>
        <w:t>,</w:t>
      </w:r>
      <w:r w:rsidR="00BB53EC" w:rsidRPr="00BB0CAF">
        <w:rPr>
          <w:rFonts w:ascii="Arial" w:hAnsi="Arial" w:cs="Arial"/>
          <w:sz w:val="22"/>
          <w:szCs w:val="22"/>
        </w:rPr>
        <w:t xml:space="preserve"> along with increased renal excretion of potassium and H</w:t>
      </w:r>
      <w:r w:rsidR="00BB53EC" w:rsidRPr="00BB0CAF">
        <w:rPr>
          <w:rFonts w:ascii="Arial" w:hAnsi="Arial" w:cs="Arial"/>
          <w:sz w:val="22"/>
          <w:szCs w:val="22"/>
          <w:vertAlign w:val="superscript"/>
        </w:rPr>
        <w:t>+</w:t>
      </w:r>
      <w:r w:rsidR="00BB53EC" w:rsidRPr="00BB0CAF">
        <w:rPr>
          <w:rFonts w:ascii="Arial" w:hAnsi="Arial" w:cs="Arial"/>
          <w:sz w:val="22"/>
          <w:szCs w:val="22"/>
        </w:rPr>
        <w:t>.</w:t>
      </w:r>
      <w:r w:rsidR="00BB53EC" w:rsidRPr="00BB0CAF">
        <w:rPr>
          <w:rFonts w:ascii="Arial" w:hAnsi="Arial" w:cs="Arial"/>
          <w:sz w:val="22"/>
          <w:szCs w:val="22"/>
        </w:rPr>
        <w:fldChar w:fldCharType="begin"/>
      </w:r>
      <w:r w:rsidR="00020CCC">
        <w:rPr>
          <w:rFonts w:ascii="Arial" w:hAnsi="Arial" w:cs="Arial"/>
          <w:sz w:val="22"/>
          <w:szCs w:val="22"/>
        </w:rPr>
        <w:instrText xml:space="preserve"> ADDIN PAPERS2_CITATIONS &lt;citation&gt;&lt;uuid&gt;8561808A-2138-4E51-99CC-2645471962CA&lt;/uuid&gt;&lt;priority&gt;5&lt;/priority&gt;&lt;publications&gt;&lt;publication&gt;&lt;uuid&gt;341C5E59-259A-4E38-9FF0-C572016E9206&lt;/uuid&gt;&lt;volume&gt;101&lt;/volume&gt;&lt;doi&gt;10.1210/jc.2015-4061&lt;/doi&gt;&lt;startpage&gt;1889&lt;/startpage&gt;&lt;publication_date&gt;99201605001200000000220000&lt;/publication_date&gt;&lt;url&gt;http://press.endocrine.org/doi/10.1210/jc.2015-4061&lt;/url&gt;&lt;citekey&gt;Funder:2016kh&lt;/citekey&gt;&lt;type&gt;400&lt;/type&gt;&lt;title&gt;The Management of Primary Aldosteronism: Case Detection, Diagnosis, and Treatment: An Endocrine Society Clinical Practice Guideline&lt;/title&gt;&lt;number&gt;5&lt;/number&gt;&lt;subtype&gt;400&lt;/subtype&gt;&lt;endpage&gt;1916&lt;/endpage&gt;&lt;bundle&gt;&lt;publication&gt;&lt;title&gt;The Journal of Clinical Endocrinology &amp;amp; Metabolism&lt;/title&gt;&lt;type&gt;-100&lt;/type&gt;&lt;subtype&gt;-100&lt;/subtype&gt;&lt;uuid&gt;91B38EC6-558E-45B9-BC43-5A968C7EB6D6&lt;/uuid&gt;&lt;/publication&gt;&lt;/bundle&gt;&lt;authors&gt;&lt;author&gt;&lt;firstName&gt;John&lt;/firstName&gt;&lt;middleNames&gt;W&lt;/middleNames&gt;&lt;lastName&gt;Funder&lt;/lastName&gt;&lt;/author&gt;&lt;author&gt;&lt;firstName&gt;Robert&lt;/firstName&gt;&lt;middleNames&gt;M&lt;/middleNames&gt;&lt;lastName&gt;Carey&lt;/lastName&gt;&lt;/author&gt;&lt;author&gt;&lt;firstName&gt;Franco&lt;/firstName&gt;&lt;lastName&gt;Mantero&lt;/lastName&gt;&lt;/author&gt;&lt;author&gt;&lt;firstName&gt;M&lt;/firstName&gt;&lt;middleNames&gt;Hassan&lt;/middleNames&gt;&lt;lastName&gt;Murad&lt;/lastName&gt;&lt;/author&gt;&lt;author&gt;&lt;firstName&gt;Martin&lt;/firstName&gt;&lt;lastName&gt;Reincke&lt;/lastName&gt;&lt;/author&gt;&lt;author&gt;&lt;firstName&gt;Hirotaka&lt;/firstName&gt;&lt;lastName&gt;Shibata&lt;/lastName&gt;&lt;/author&gt;&lt;author&gt;&lt;firstName&gt;Michael&lt;/firstName&gt;&lt;lastName&gt;Stowasser&lt;/lastName&gt;&lt;/author&gt;&lt;author&gt;&lt;lastName&gt;Young&lt;/lastName&gt;&lt;firstName&gt;William&lt;/firstName&gt;&lt;middleNames&gt;F&lt;/middleNames&gt;&lt;suffix&gt;Jr&lt;/suffix&gt;&lt;/author&gt;&lt;/authors&gt;&lt;/publication&gt;&lt;/publications&gt;&lt;cites&gt;&lt;/cites&gt;&lt;/citation&gt;</w:instrText>
      </w:r>
      <w:r w:rsidR="00BB53EC" w:rsidRPr="00BB0CAF">
        <w:rPr>
          <w:rFonts w:ascii="Arial" w:hAnsi="Arial" w:cs="Arial"/>
          <w:sz w:val="22"/>
          <w:szCs w:val="22"/>
        </w:rPr>
        <w:fldChar w:fldCharType="separate"/>
      </w:r>
      <w:ins w:id="15" w:author="Daniel Herman" w:date="2017-02-01T15:27:00Z">
        <w:r w:rsidR="00020CCC">
          <w:rPr>
            <w:rFonts w:ascii="Arial" w:hAnsi="Arial" w:cs="Arial"/>
            <w:sz w:val="22"/>
            <w:szCs w:val="22"/>
            <w:vertAlign w:val="superscript"/>
          </w:rPr>
          <w:t>8</w:t>
        </w:r>
      </w:ins>
      <w:del w:id="16" w:author="Daniel Herman" w:date="2017-02-01T15:26:00Z">
        <w:r w:rsidR="001B5CC7" w:rsidDel="00F669CE">
          <w:rPr>
            <w:rFonts w:ascii="Arial" w:hAnsi="Arial" w:cs="Arial"/>
            <w:sz w:val="22"/>
            <w:szCs w:val="22"/>
            <w:vertAlign w:val="superscript"/>
          </w:rPr>
          <w:delText>8</w:delText>
        </w:r>
      </w:del>
      <w:r w:rsidR="00BB53EC" w:rsidRPr="00BB0CAF">
        <w:rPr>
          <w:rFonts w:ascii="Arial" w:hAnsi="Arial" w:cs="Arial"/>
          <w:sz w:val="22"/>
          <w:szCs w:val="22"/>
        </w:rPr>
        <w:fldChar w:fldCharType="end"/>
      </w:r>
      <w:r w:rsidR="00BB53EC" w:rsidRPr="00BB0CAF">
        <w:rPr>
          <w:rFonts w:ascii="Arial" w:hAnsi="Arial" w:cs="Arial"/>
          <w:sz w:val="22"/>
          <w:szCs w:val="22"/>
        </w:rPr>
        <w:t xml:space="preserve"> This dysregulation causes hypertension and cardiovascular injury. Compared to </w:t>
      </w:r>
      <w:r w:rsidR="00C55D80">
        <w:rPr>
          <w:rFonts w:ascii="Arial" w:hAnsi="Arial" w:cs="Arial"/>
          <w:sz w:val="22"/>
          <w:szCs w:val="22"/>
        </w:rPr>
        <w:t xml:space="preserve">matched </w:t>
      </w:r>
      <w:r w:rsidR="00BB53EC" w:rsidRPr="00BB0CAF">
        <w:rPr>
          <w:rFonts w:ascii="Arial" w:hAnsi="Arial" w:cs="Arial"/>
          <w:sz w:val="22"/>
          <w:szCs w:val="22"/>
        </w:rPr>
        <w:t>patients with essential hypertension, PA is associated with a</w:t>
      </w:r>
      <w:r w:rsidR="00C55D80">
        <w:rPr>
          <w:rFonts w:ascii="Arial" w:hAnsi="Arial" w:cs="Arial"/>
          <w:sz w:val="22"/>
          <w:szCs w:val="22"/>
        </w:rPr>
        <w:t>n increased incidence of stroke and</w:t>
      </w:r>
      <w:r w:rsidR="00BB53EC" w:rsidRPr="00BB0CAF">
        <w:rPr>
          <w:rFonts w:ascii="Arial" w:hAnsi="Arial" w:cs="Arial"/>
          <w:sz w:val="22"/>
          <w:szCs w:val="22"/>
        </w:rPr>
        <w:t xml:space="preserve"> myocardial infarction.</w:t>
      </w:r>
      <w:r w:rsidR="00BB53EC" w:rsidRPr="00BB0CAF">
        <w:rPr>
          <w:rFonts w:ascii="Arial" w:hAnsi="Arial" w:cs="Arial"/>
          <w:sz w:val="22"/>
          <w:szCs w:val="22"/>
        </w:rPr>
        <w:fldChar w:fldCharType="begin"/>
      </w:r>
      <w:r w:rsidR="00020CCC">
        <w:rPr>
          <w:rFonts w:ascii="Arial" w:hAnsi="Arial" w:cs="Arial"/>
          <w:sz w:val="22"/>
          <w:szCs w:val="22"/>
        </w:rPr>
        <w:instrText xml:space="preserve"> ADDIN PAPERS2_CITATIONS &lt;citation&gt;&lt;uuid&gt;25C0847C-5FD8-4981-9457-1F325F631D66&lt;/uuid&gt;&lt;priority&gt;6&lt;/priority&gt;&lt;publications&gt;&lt;publication&gt;&lt;uuid&gt;6BD4D040-3C4E-4DC0-A996-9B480DA1E089&lt;/uuid&gt;&lt;volume&gt;45&lt;/volume&gt;&lt;doi&gt;10.1016/j.jacc.2005.01.015&lt;/doi&gt;&lt;startpage&gt;1243&lt;/startpage&gt;&lt;publication_date&gt;99200504001200000000220000&lt;/publication_date&gt;&lt;url&gt;http://linkinghub.elsevier.com/retrieve/pii/S0735109705002184&lt;/url&gt;&lt;citekey&gt;Milliez:2005cg&lt;/citekey&gt;&lt;type&gt;400&lt;/type&gt;&lt;title&gt;Evidence for an increased rate of cardiovascular events in patients with primary aldosteronism&lt;/title&gt;&lt;number&gt;8&lt;/number&gt;&lt;subtype&gt;400&lt;/subtype&gt;&lt;endpage&gt;1248&lt;/endpage&gt;&lt;bundle&gt;&lt;publication&gt;&lt;title&gt;Journal of the American College of Cardiology&lt;/title&gt;&lt;type&gt;-100&lt;/type&gt;&lt;subtype&gt;-100&lt;/subtype&gt;&lt;uuid&gt;E2C70D8A-E4D8-4571-9363-229FCB5647F9&lt;/uuid&gt;&lt;/publication&gt;&lt;/bundle&gt;&lt;authors&gt;&lt;author&gt;&lt;firstName&gt;Paul&lt;/firstName&gt;&lt;lastName&gt;Milliez&lt;/lastName&gt;&lt;/author&gt;&lt;author&gt;&lt;firstName&gt;Xavier&lt;/firstName&gt;&lt;lastName&gt;Girerd&lt;/lastName&gt;&lt;/author&gt;&lt;author&gt;&lt;firstName&gt;Pierre-François&lt;/firstName&gt;&lt;lastName&gt;Plouin&lt;/lastName&gt;&lt;/author&gt;&lt;author&gt;&lt;firstName&gt;Jacques&lt;/firstName&gt;&lt;lastName&gt;Blacher&lt;/lastName&gt;&lt;/author&gt;&lt;author&gt;&lt;firstName&gt;Michel&lt;/firstName&gt;&lt;middleNames&gt;E&lt;/middleNames&gt;&lt;lastName&gt;Safar&lt;/lastName&gt;&lt;/author&gt;&lt;author&gt;&lt;firstName&gt;Jean-Jacques&lt;/firstName&gt;&lt;lastName&gt;Mourad&lt;/lastName&gt;&lt;/author&gt;&lt;/authors&gt;&lt;/publication&gt;&lt;/publications&gt;&lt;cites&gt;&lt;/cites&gt;&lt;/citation&gt;</w:instrText>
      </w:r>
      <w:r w:rsidR="00BB53EC" w:rsidRPr="00BB0CAF">
        <w:rPr>
          <w:rFonts w:ascii="Arial" w:hAnsi="Arial" w:cs="Arial"/>
          <w:sz w:val="22"/>
          <w:szCs w:val="22"/>
        </w:rPr>
        <w:fldChar w:fldCharType="separate"/>
      </w:r>
      <w:ins w:id="17" w:author="Daniel Herman" w:date="2017-02-01T15:27:00Z">
        <w:r w:rsidR="00020CCC">
          <w:rPr>
            <w:rFonts w:ascii="Arial" w:hAnsi="Arial" w:cs="Arial"/>
            <w:sz w:val="22"/>
            <w:szCs w:val="22"/>
            <w:vertAlign w:val="superscript"/>
          </w:rPr>
          <w:t>9</w:t>
        </w:r>
      </w:ins>
      <w:del w:id="18" w:author="Daniel Herman" w:date="2017-02-01T15:26:00Z">
        <w:r w:rsidR="001B5CC7" w:rsidDel="00F669CE">
          <w:rPr>
            <w:rFonts w:ascii="Arial" w:hAnsi="Arial" w:cs="Arial"/>
            <w:sz w:val="22"/>
            <w:szCs w:val="22"/>
            <w:vertAlign w:val="superscript"/>
          </w:rPr>
          <w:delText>9</w:delText>
        </w:r>
      </w:del>
      <w:r w:rsidR="00BB53EC" w:rsidRPr="00BB0CAF">
        <w:rPr>
          <w:rFonts w:ascii="Arial" w:hAnsi="Arial" w:cs="Arial"/>
          <w:sz w:val="22"/>
          <w:szCs w:val="22"/>
        </w:rPr>
        <w:fldChar w:fldCharType="end"/>
      </w:r>
      <w:r w:rsidR="000D22BE" w:rsidRPr="00BB0CAF">
        <w:rPr>
          <w:rFonts w:ascii="Arial" w:hAnsi="Arial" w:cs="Arial"/>
          <w:sz w:val="22"/>
          <w:szCs w:val="22"/>
        </w:rPr>
        <w:t xml:space="preserve"> However, </w:t>
      </w:r>
      <w:r w:rsidR="00366196">
        <w:rPr>
          <w:rFonts w:ascii="Arial" w:hAnsi="Arial" w:cs="Arial"/>
          <w:sz w:val="22"/>
          <w:szCs w:val="22"/>
        </w:rPr>
        <w:t>when identified</w:t>
      </w:r>
      <w:r w:rsidR="002B143A">
        <w:rPr>
          <w:rFonts w:ascii="Arial" w:hAnsi="Arial" w:cs="Arial"/>
          <w:sz w:val="22"/>
          <w:szCs w:val="22"/>
        </w:rPr>
        <w:t>,</w:t>
      </w:r>
      <w:r w:rsidR="00366196">
        <w:rPr>
          <w:rFonts w:ascii="Arial" w:hAnsi="Arial" w:cs="Arial"/>
          <w:sz w:val="22"/>
          <w:szCs w:val="22"/>
        </w:rPr>
        <w:t xml:space="preserve"> </w:t>
      </w:r>
      <w:r w:rsidR="00BC04E3" w:rsidRPr="00BB0CAF">
        <w:rPr>
          <w:rFonts w:ascii="Arial" w:hAnsi="Arial" w:cs="Arial"/>
          <w:sz w:val="22"/>
          <w:szCs w:val="22"/>
        </w:rPr>
        <w:t xml:space="preserve">APAs </w:t>
      </w:r>
      <w:r w:rsidR="00496E9D">
        <w:rPr>
          <w:rFonts w:ascii="Arial" w:hAnsi="Arial" w:cs="Arial"/>
          <w:sz w:val="22"/>
          <w:szCs w:val="22"/>
        </w:rPr>
        <w:t xml:space="preserve">can be </w:t>
      </w:r>
      <w:r w:rsidR="006A2FEC">
        <w:rPr>
          <w:rFonts w:ascii="Arial" w:hAnsi="Arial" w:cs="Arial"/>
          <w:sz w:val="22"/>
          <w:szCs w:val="22"/>
        </w:rPr>
        <w:t xml:space="preserve">cured </w:t>
      </w:r>
      <w:r w:rsidR="00BC04E3" w:rsidRPr="00BB0CAF">
        <w:rPr>
          <w:rFonts w:ascii="Arial" w:hAnsi="Arial" w:cs="Arial"/>
          <w:sz w:val="22"/>
          <w:szCs w:val="22"/>
        </w:rPr>
        <w:t xml:space="preserve">by adrenalectomy and BAH </w:t>
      </w:r>
      <w:r w:rsidR="00496E9D">
        <w:rPr>
          <w:rFonts w:ascii="Arial" w:hAnsi="Arial" w:cs="Arial"/>
          <w:sz w:val="22"/>
          <w:szCs w:val="22"/>
        </w:rPr>
        <w:t>treated</w:t>
      </w:r>
      <w:r w:rsidR="00496E9D" w:rsidRPr="00BB0CAF">
        <w:rPr>
          <w:rFonts w:ascii="Arial" w:hAnsi="Arial" w:cs="Arial"/>
          <w:sz w:val="22"/>
          <w:szCs w:val="22"/>
        </w:rPr>
        <w:t xml:space="preserve"> </w:t>
      </w:r>
      <w:r w:rsidR="006373CB" w:rsidRPr="00BB0CAF">
        <w:rPr>
          <w:rFonts w:ascii="Arial" w:hAnsi="Arial" w:cs="Arial"/>
          <w:sz w:val="22"/>
          <w:szCs w:val="22"/>
        </w:rPr>
        <w:t>with</w:t>
      </w:r>
      <w:r w:rsidR="00BC04E3" w:rsidRPr="00BB0CAF">
        <w:rPr>
          <w:rFonts w:ascii="Arial" w:hAnsi="Arial" w:cs="Arial"/>
          <w:sz w:val="22"/>
          <w:szCs w:val="22"/>
        </w:rPr>
        <w:t xml:space="preserve"> </w:t>
      </w:r>
      <w:r w:rsidR="000D22BE" w:rsidRPr="00BB0CAF">
        <w:rPr>
          <w:rFonts w:ascii="Arial" w:hAnsi="Arial" w:cs="Arial"/>
          <w:sz w:val="22"/>
          <w:szCs w:val="22"/>
        </w:rPr>
        <w:t>mineraloc</w:t>
      </w:r>
      <w:r w:rsidR="00BC04E3" w:rsidRPr="00BB0CAF">
        <w:rPr>
          <w:rFonts w:ascii="Arial" w:hAnsi="Arial" w:cs="Arial"/>
          <w:sz w:val="22"/>
          <w:szCs w:val="22"/>
        </w:rPr>
        <w:t>orticoid receptor antagonists</w:t>
      </w:r>
      <w:r w:rsidR="006256E1" w:rsidRPr="00BB0CAF">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26710AEA-CED8-4D4A-901B-6B9657333858&lt;/uuid&gt;&lt;priority&gt;8&lt;/priority&gt;&lt;publications&gt;&lt;publication&gt;&lt;uuid&gt;0ACEC4C6-4CB8-4959-9CB9-1582D91EE4B4&lt;/uuid&gt;&lt;volume&gt;60&lt;/volume&gt;&lt;doi&gt;10.1161/HYPERTENSIONAHA.112.197111&lt;/doi&gt;&lt;startpage&gt;618&lt;/startpage&gt;&lt;publication_date&gt;99201209001200000000220000&lt;/publication_date&gt;&lt;url&gt;http://hyper.ahajournals.org/cgi/doi/10.1161/HYPERTENSIONAHA.112.197111&lt;/url&gt;&lt;type&gt;400&lt;/type&gt;&lt;title&gt;Observational study mortality in treated primary aldosteronism: the German Conn's registry.&lt;/title&gt;&lt;publisher&gt;American Heart Association, Inc.&lt;/publisher&gt;&lt;institution&gt;Medizinische Klinik und Poliklinik IV, Campus Innnestadt, Klinikum der Universität München, Ziemssenstr 1, 80336 München, Germany. martin.reincke@med.uni-muenchen.de&lt;/institution&gt;&lt;number&gt;3&lt;/number&gt;&lt;subtype&gt;400&lt;/subtype&gt;&lt;endpage&gt;624&lt;/endpage&gt;&lt;bundle&gt;&lt;publication&gt;&lt;title&gt;Hypertension&lt;/title&gt;&lt;type&gt;-100&lt;/type&gt;&lt;subtype&gt;-100&lt;/subtype&gt;&lt;uuid&gt;3C913C54-A933-4679-9276-05BF93CEA20D&lt;/uuid&gt;&lt;/publication&gt;&lt;/bundle&gt;&lt;authors&gt;&lt;author&gt;&lt;firstName&gt;Martin&lt;/firstName&gt;&lt;lastName&gt;Reincke&lt;/lastName&gt;&lt;/author&gt;&lt;author&gt;&lt;firstName&gt;Evelyn&lt;/firstName&gt;&lt;lastName&gt;Fischer&lt;/lastName&gt;&lt;/author&gt;&lt;author&gt;&lt;firstName&gt;Sabine&lt;/firstName&gt;&lt;lastName&gt;Gerum&lt;/lastName&gt;&lt;/author&gt;&lt;author&gt;&lt;firstName&gt;Katrin&lt;/firstName&gt;&lt;lastName&gt;Merkle&lt;/lastName&gt;&lt;/author&gt;&lt;author&gt;&lt;firstName&gt;Sebastian&lt;/firstName&gt;&lt;lastName&gt;Schulz&lt;/lastName&gt;&lt;/author&gt;&lt;author&gt;&lt;firstName&gt;Anna&lt;/firstName&gt;&lt;lastName&gt;Pallauf&lt;/lastName&gt;&lt;/author&gt;&lt;author&gt;&lt;firstName&gt;Marcus&lt;/firstName&gt;&lt;lastName&gt;Quinkler&lt;/lastName&gt;&lt;/author&gt;&lt;author&gt;&lt;firstName&gt;Gregor&lt;/firstName&gt;&lt;lastName&gt;Hanslik&lt;/lastName&gt;&lt;/author&gt;&lt;author&gt;&lt;firstName&gt;Katharina&lt;/firstName&gt;&lt;lastName&gt;Lang&lt;/lastName&gt;&lt;/author&gt;&lt;author&gt;&lt;firstName&gt;Stefanie&lt;/firstName&gt;&lt;lastName&gt;Hahner&lt;/lastName&gt;&lt;/author&gt;&lt;author&gt;&lt;firstName&gt;Bruno&lt;/firstName&gt;&lt;lastName&gt;Allolio&lt;/lastName&gt;&lt;/author&gt;&lt;author&gt;&lt;firstName&gt;Christa&lt;/firstName&gt;&lt;lastName&gt;Meisinger&lt;/lastName&gt;&lt;/author&gt;&lt;author&gt;&lt;firstName&gt;Rolf&lt;/firstName&gt;&lt;lastName&gt;Holle&lt;/lastName&gt;&lt;/author&gt;&lt;author&gt;&lt;firstName&gt;Felix&lt;/firstName&gt;&lt;lastName&gt;Beuschlein&lt;/lastName&gt;&lt;/author&gt;&lt;author&gt;&lt;firstName&gt;Martin&lt;/firstName&gt;&lt;lastName&gt;Bidlingmaier&lt;/lastName&gt;&lt;/author&gt;&lt;author&gt;&lt;firstName&gt;Stephan&lt;/firstName&gt;&lt;lastName&gt;Endres&lt;/lastName&gt;&lt;/author&gt;&lt;author&gt;&lt;lastName&gt;German Conn's Registry-Else Kröner-Fresenius-Hyperaldosteronism Registry&lt;/lastName&gt;&lt;/author&gt;&lt;/authors&gt;&lt;/publication&gt;&lt;publication&gt;&lt;uuid&gt;5C6BE879-B8DF-422B-A2D7-5448867E88D2&lt;/uuid&gt;&lt;volume&gt;221&lt;/volume&gt;&lt;accepted_date&gt;99201112021200000000222000&lt;/accepted_date&gt;&lt;doi&gt;10.1016/j.atherosclerosis.2011.12.003&lt;/doi&gt;&lt;startpage&gt;154&lt;/startpage&gt;&lt;revision_date&gt;99201112021200000000222000&lt;/revision_date&gt;&lt;publication_date&gt;99201203001200000000220000&lt;/publication_date&gt;&lt;url&gt;http://linkinghub.elsevier.com/retrieve/pii/S0021915011011336&lt;/url&gt;&lt;type&gt;400&lt;/type&gt;&lt;title&gt;Adrenalectomy improves increased carotid intima-media thickness and arterial stiffness in patients with aldosterone producing adenoma.&lt;/title&gt;&lt;submission_date&gt;99201110031200000000222000&lt;/submission_date&gt;&lt;number&gt;1&lt;/number&gt;&lt;institution&gt;Department of Internal Medicine, National Taiwan University Hospital and National Taiwan University College of Medicine, Taipei, Taiwan.&lt;/institution&gt;&lt;subtype&gt;400&lt;/subtype&gt;&lt;endpage&gt;159&lt;/endpage&gt;&lt;bundle&gt;&lt;publication&gt;&lt;publisher&gt;Elsevier Ltd&lt;/publisher&gt;&lt;title&gt;Atherosclerosis&lt;/title&gt;&lt;type&gt;-100&lt;/type&gt;&lt;subtype&gt;-100&lt;/subtype&gt;&lt;uuid&gt;5CFEB8B0-29B4-478C-8ACD-7438F5ADCD5B&lt;/uuid&gt;&lt;/publication&gt;&lt;/bundle&gt;&lt;authors&gt;&lt;author&gt;&lt;firstName&gt;Yen-Hung&lt;/firstName&gt;&lt;lastName&gt;Lin&lt;/lastName&gt;&lt;/author&gt;&lt;author&gt;&lt;firstName&gt;Lian-Yu&lt;/firstName&gt;&lt;lastName&gt;Lin&lt;/lastName&gt;&lt;/author&gt;&lt;author&gt;&lt;firstName&gt;Aaron&lt;/firstName&gt;&lt;lastName&gt;Chen&lt;/lastName&gt;&lt;/author&gt;&lt;author&gt;&lt;firstName&gt;Xue-Ming&lt;/firstName&gt;&lt;lastName&gt;Wu&lt;/lastName&gt;&lt;/author&gt;&lt;author&gt;&lt;firstName&gt;Jen-Kuang&lt;/firstName&gt;&lt;lastName&gt;Lee&lt;/lastName&gt;&lt;/author&gt;&lt;author&gt;&lt;firstName&gt;Ta-Chen&lt;/firstName&gt;&lt;lastName&gt;Su&lt;/lastName&gt;&lt;/author&gt;&lt;author&gt;&lt;firstName&gt;Vin-Cent&lt;/firstName&gt;&lt;lastName&gt;Wu&lt;/lastName&gt;&lt;/author&gt;&lt;author&gt;&lt;firstName&gt;Shih-Chieh&lt;/firstName&gt;&lt;lastName&gt;Chueh&lt;/lastName&gt;&lt;/author&gt;&lt;author&gt;&lt;firstName&gt;Wei-Chou&lt;/firstName&gt;&lt;lastName&gt;Lin&lt;/lastName&gt;&lt;/author&gt;&lt;author&gt;&lt;firstName&gt;Men-Tzung&lt;/firstName&gt;&lt;lastName&gt;Lo&lt;/lastName&gt;&lt;/author&gt;&lt;author&gt;&lt;firstName&gt;Pa-Chun&lt;/firstName&gt;&lt;lastName&gt;Wang&lt;/lastName&gt;&lt;/author&gt;&lt;author&gt;&lt;firstName&gt;Yi-Lwun&lt;/firstName&gt;&lt;lastName&gt;Ho&lt;/lastName&gt;&lt;/author&gt;&lt;author&gt;&lt;firstName&gt;Kwan-Dun&lt;/firstName&gt;&lt;lastName&gt;Wu&lt;/lastName&gt;&lt;/author&gt;&lt;author&gt;&lt;lastName&gt;TAIPAI Study Group&lt;/lastName&gt;&lt;/author&gt;&lt;/authors&gt;&lt;/publication&gt;&lt;publication&gt;&lt;volume&gt;50&lt;/volume&gt;&lt;publication_date&gt;99200710171200000000222000&lt;/publication_date&gt;&lt;number&gt;5&lt;/number&gt;&lt;doi&gt;10.1161/HYPERTENSIONAHA.107.095448&lt;/doi&gt;&lt;startpage&gt;911&lt;/startpage&gt;&lt;title&gt;Long-Term Cardiac Effects of Adrenalectomy or Mineralocorticoid Antagonists in Patients With Primary Aldosteronism&lt;/title&gt;&lt;uuid&gt;247BE773-476C-4F42-A9CA-475AE59C8E61&lt;/uuid&gt;&lt;subtype&gt;400&lt;/subtype&gt;&lt;endpage&gt;918&lt;/endpage&gt;&lt;type&gt;400&lt;/type&gt;&lt;url&gt;http://hyper.ahajournals.org/cgi/doi/10.1161/HYPERTENSIONAHA.107.095448&lt;/url&gt;&lt;bundle&gt;&lt;publication&gt;&lt;title&gt;Hypertension&lt;/title&gt;&lt;type&gt;-100&lt;/type&gt;&lt;subtype&gt;-100&lt;/subtype&gt;&lt;uuid&gt;3C913C54-A933-4679-9276-05BF93CEA20D&lt;/uuid&gt;&lt;/publication&gt;&lt;/bundle&gt;&lt;authors&gt;&lt;author&gt;&lt;firstName&gt;C&lt;/firstName&gt;&lt;lastName&gt;Catena&lt;/lastName&gt;&lt;/author&gt;&lt;author&gt;&lt;firstName&gt;G&lt;/firstName&gt;&lt;lastName&gt;Colussi&lt;/lastName&gt;&lt;/author&gt;&lt;author&gt;&lt;firstName&gt;R&lt;/firstName&gt;&lt;lastName&gt;Lapenna&lt;/lastName&gt;&lt;/author&gt;&lt;author&gt;&lt;firstName&gt;E&lt;/firstName&gt;&lt;lastName&gt;Nadalini&lt;/lastName&gt;&lt;/author&gt;&lt;author&gt;&lt;firstName&gt;A&lt;/firstName&gt;&lt;lastName&gt;Chiuch&lt;/lastName&gt;&lt;/author&gt;&lt;author&gt;&lt;firstName&gt;P&lt;/firstName&gt;&lt;lastName&gt;Gianfagna&lt;/lastName&gt;&lt;/author&gt;&lt;author&gt;&lt;firstName&gt;L&lt;/firstName&gt;&lt;middleNames&gt;A&lt;/middleNames&gt;&lt;lastName&gt;Sechi&lt;/lastName&gt;&lt;/author&gt;&lt;/authors&gt;&lt;/publication&gt;&lt;/publications&gt;&lt;cites&gt;&lt;/cites&gt;&lt;/citation&gt;</w:instrText>
      </w:r>
      <w:r w:rsidR="000A2074">
        <w:rPr>
          <w:rFonts w:ascii="Arial" w:hAnsi="Arial" w:cs="Arial"/>
          <w:sz w:val="22"/>
          <w:szCs w:val="22"/>
        </w:rPr>
        <w:fldChar w:fldCharType="separate"/>
      </w:r>
      <w:ins w:id="19" w:author="Daniel Herman" w:date="2017-02-01T15:27:00Z">
        <w:r w:rsidR="00020CCC">
          <w:rPr>
            <w:rFonts w:ascii="Arial" w:hAnsi="Arial" w:cs="Arial"/>
            <w:sz w:val="22"/>
            <w:szCs w:val="22"/>
            <w:vertAlign w:val="superscript"/>
          </w:rPr>
          <w:t>10-12</w:t>
        </w:r>
      </w:ins>
      <w:del w:id="20" w:author="Daniel Herman" w:date="2017-02-01T15:26:00Z">
        <w:r w:rsidR="001B5CC7" w:rsidDel="00F669CE">
          <w:rPr>
            <w:rFonts w:ascii="Arial" w:hAnsi="Arial" w:cs="Arial"/>
            <w:sz w:val="22"/>
            <w:szCs w:val="22"/>
            <w:vertAlign w:val="superscript"/>
          </w:rPr>
          <w:delText>10-12</w:delText>
        </w:r>
      </w:del>
      <w:r w:rsidR="000A2074">
        <w:rPr>
          <w:rFonts w:ascii="Arial" w:hAnsi="Arial" w:cs="Arial"/>
          <w:sz w:val="22"/>
          <w:szCs w:val="22"/>
        </w:rPr>
        <w:fldChar w:fldCharType="end"/>
      </w:r>
    </w:p>
    <w:p w14:paraId="0B0D6360" w14:textId="38B5FDC0" w:rsidR="0046127F" w:rsidRDefault="00496E9D" w:rsidP="0046127F">
      <w:pPr>
        <w:pStyle w:val="Default"/>
        <w:ind w:firstLine="360"/>
        <w:rPr>
          <w:rFonts w:ascii="Arial" w:hAnsi="Arial" w:cs="Arial"/>
          <w:sz w:val="22"/>
          <w:szCs w:val="22"/>
        </w:rPr>
      </w:pPr>
      <w:r w:rsidRPr="008675A0">
        <w:rPr>
          <w:rFonts w:ascii="Arial" w:hAnsi="Arial" w:cs="Arial"/>
          <w:sz w:val="22"/>
          <w:szCs w:val="22"/>
        </w:rPr>
        <w:t>Clinical guidelines</w:t>
      </w:r>
      <w:r>
        <w:rPr>
          <w:rFonts w:ascii="Arial" w:hAnsi="Arial" w:cs="Arial"/>
          <w:sz w:val="22"/>
          <w:szCs w:val="22"/>
        </w:rPr>
        <w:fldChar w:fldCharType="begin"/>
      </w:r>
      <w:r w:rsidR="00020CCC">
        <w:rPr>
          <w:rFonts w:ascii="Arial" w:hAnsi="Arial" w:cs="Arial"/>
          <w:sz w:val="22"/>
          <w:szCs w:val="22"/>
        </w:rPr>
        <w:instrText xml:space="preserve"> ADDIN PAPERS2_CITATIONS &lt;citation&gt;&lt;uuid&gt;D598A5CA-0380-4CFF-89C2-5CFADB9B0DD8&lt;/uuid&gt;&lt;priority&gt;20&lt;/priority&gt;&lt;publications&gt;&lt;publication&gt;&lt;uuid&gt;341C5E59-259A-4E38-9FF0-C572016E9206&lt;/uuid&gt;&lt;volume&gt;101&lt;/volume&gt;&lt;doi&gt;10.1210/jc.2015-4061&lt;/doi&gt;&lt;startpage&gt;1889&lt;/startpage&gt;&lt;publication_date&gt;99201605001200000000220000&lt;/publication_date&gt;&lt;url&gt;http://press.endocrine.org/doi/10.1210/jc.2015-4061&lt;/url&gt;&lt;citekey&gt;Funder:2016kh&lt;/citekey&gt;&lt;type&gt;400&lt;/type&gt;&lt;title&gt;The Management of Primary Aldosteronism: Case Detection, Diagnosis, and Treatment: An Endocrine Society Clinical Practice Guideline&lt;/title&gt;&lt;number&gt;5&lt;/number&gt;&lt;subtype&gt;400&lt;/subtype&gt;&lt;endpage&gt;1916&lt;/endpage&gt;&lt;bundle&gt;&lt;publication&gt;&lt;title&gt;The Journal of Clinical Endocrinology &amp;amp; Metabolism&lt;/title&gt;&lt;type&gt;-100&lt;/type&gt;&lt;subtype&gt;-100&lt;/subtype&gt;&lt;uuid&gt;91B38EC6-558E-45B9-BC43-5A968C7EB6D6&lt;/uuid&gt;&lt;/publication&gt;&lt;/bundle&gt;&lt;authors&gt;&lt;author&gt;&lt;firstName&gt;John&lt;/firstName&gt;&lt;middleNames&gt;W&lt;/middleNames&gt;&lt;lastName&gt;Funder&lt;/lastName&gt;&lt;/author&gt;&lt;author&gt;&lt;firstName&gt;Robert&lt;/firstName&gt;&lt;middleNames&gt;M&lt;/middleNames&gt;&lt;lastName&gt;Carey&lt;/lastName&gt;&lt;/author&gt;&lt;author&gt;&lt;firstName&gt;Franco&lt;/firstName&gt;&lt;lastName&gt;Mantero&lt;/lastName&gt;&lt;/author&gt;&lt;author&gt;&lt;firstName&gt;M&lt;/firstName&gt;&lt;middleNames&gt;Hassan&lt;/middleNames&gt;&lt;lastName&gt;Murad&lt;/lastName&gt;&lt;/author&gt;&lt;author&gt;&lt;firstName&gt;Martin&lt;/firstName&gt;&lt;lastName&gt;Reincke&lt;/lastName&gt;&lt;/author&gt;&lt;author&gt;&lt;firstName&gt;Hirotaka&lt;/firstName&gt;&lt;lastName&gt;Shibata&lt;/lastName&gt;&lt;/author&gt;&lt;author&gt;&lt;firstName&gt;Michael&lt;/firstName&gt;&lt;lastName&gt;Stowasser&lt;/lastName&gt;&lt;/author&gt;&lt;author&gt;&lt;lastName&gt;Young&lt;/lastName&gt;&lt;firstName&gt;William&lt;/firstName&gt;&lt;middleNames&gt;F&lt;/middleNames&gt;&lt;suffix&gt;Jr&lt;/suffix&gt;&lt;/author&gt;&lt;/authors&gt;&lt;/publication&gt;&lt;/publications&gt;&lt;cites&gt;&lt;/cites&gt;&lt;/citation&gt;</w:instrText>
      </w:r>
      <w:r>
        <w:rPr>
          <w:rFonts w:ascii="Arial" w:hAnsi="Arial" w:cs="Arial"/>
          <w:sz w:val="22"/>
          <w:szCs w:val="22"/>
        </w:rPr>
        <w:fldChar w:fldCharType="separate"/>
      </w:r>
      <w:ins w:id="21" w:author="Daniel Herman" w:date="2017-02-01T15:27:00Z">
        <w:r w:rsidR="00020CCC">
          <w:rPr>
            <w:rFonts w:ascii="Arial" w:hAnsi="Arial" w:cs="Arial"/>
            <w:sz w:val="22"/>
            <w:szCs w:val="22"/>
            <w:vertAlign w:val="superscript"/>
          </w:rPr>
          <w:t>8</w:t>
        </w:r>
      </w:ins>
      <w:del w:id="22" w:author="Daniel Herman" w:date="2017-02-01T15:26:00Z">
        <w:r w:rsidDel="00F669CE">
          <w:rPr>
            <w:rFonts w:ascii="Arial" w:hAnsi="Arial" w:cs="Arial"/>
            <w:sz w:val="22"/>
            <w:szCs w:val="22"/>
            <w:vertAlign w:val="superscript"/>
          </w:rPr>
          <w:delText>8</w:delText>
        </w:r>
      </w:del>
      <w:r>
        <w:rPr>
          <w:rFonts w:ascii="Arial" w:hAnsi="Arial" w:cs="Arial"/>
          <w:sz w:val="22"/>
          <w:szCs w:val="22"/>
        </w:rPr>
        <w:fldChar w:fldCharType="end"/>
      </w:r>
      <w:r w:rsidRPr="008675A0">
        <w:rPr>
          <w:rFonts w:ascii="Arial" w:hAnsi="Arial" w:cs="Arial"/>
          <w:sz w:val="22"/>
          <w:szCs w:val="22"/>
        </w:rPr>
        <w:t xml:space="preserve"> recommend screening for PA in patients with sustained elevated blood pressure (SBP &gt; 140, DBP &gt; 90) that is resistant to three antihypertensive drugs</w:t>
      </w:r>
      <w:r>
        <w:rPr>
          <w:rFonts w:ascii="Arial" w:hAnsi="Arial" w:cs="Arial"/>
          <w:sz w:val="22"/>
          <w:szCs w:val="22"/>
        </w:rPr>
        <w:fldChar w:fldCharType="begin"/>
      </w:r>
      <w:r w:rsidR="00020CCC">
        <w:rPr>
          <w:rFonts w:ascii="Arial" w:hAnsi="Arial" w:cs="Arial"/>
          <w:sz w:val="22"/>
          <w:szCs w:val="22"/>
        </w:rPr>
        <w:instrText xml:space="preserve"> ADDIN PAPERS2_CITATIONS &lt;citation&gt;&lt;uuid&gt;4A67796D-BF1E-4ABC-909B-ABCBD4B96B3B&lt;/uuid&gt;&lt;priority&gt;21&lt;/priority&gt;&lt;publications&gt;&lt;publication&gt;&lt;volume&gt;40&lt;/volume&gt;&lt;number&gt;6&lt;/number&gt;&lt;doi&gt;10.1161/01.hyp.0000040261.30455.b6&lt;/doi&gt;&lt;startpage&gt;892&lt;/startpage&gt;&lt;title&gt;Hyperaldosteronism Among Black and White Subjects With Resistant Hypertension&lt;/title&gt;&lt;uuid&gt;0857995F-D427-42AD-978A-45BB3373417F&lt;/uuid&gt;&lt;subtype&gt;400&lt;/subtype&gt;&lt;endpage&gt;896&lt;/endpage&gt;&lt;type&gt;400&lt;/type&gt;&lt;publication_date&gt;99200200001200000000200000&lt;/publication_date&gt;&lt;bundle&gt;&lt;publication&gt;&lt;title&gt;Hypertension&lt;/title&gt;&lt;type&gt;-100&lt;/type&gt;&lt;subtype&gt;-100&lt;/subtype&gt;&lt;uuid&gt;3C913C54-A933-4679-9276-05BF93CEA20D&lt;/uuid&gt;&lt;/publication&gt;&lt;/bundle&gt;&lt;authors&gt;&lt;author&gt;&lt;firstName&gt;D&lt;/firstName&gt;&lt;middleNames&gt;A&lt;/middleNames&gt;&lt;lastName&gt;Calhoun&lt;/lastName&gt;&lt;/author&gt;&lt;author&gt;&lt;firstName&gt;M&lt;/firstName&gt;&lt;middleNames&gt;K&lt;/middleNames&gt;&lt;lastName&gt;Nishizaka&lt;/lastName&gt;&lt;/author&gt;&lt;author&gt;&lt;firstName&gt;M&lt;/firstName&gt;&lt;middleNames&gt;A&lt;/middleNames&gt;&lt;lastName&gt;Zaman&lt;/lastName&gt;&lt;/author&gt;&lt;author&gt;&lt;firstName&gt;R&lt;/firstName&gt;&lt;middleNames&gt;B&lt;/middleNames&gt;&lt;lastName&gt;Thakkar&lt;/lastName&gt;&lt;/author&gt;&lt;author&gt;&lt;firstName&gt;P&lt;/firstName&gt;&lt;lastName&gt;Weissmann&lt;/lastName&gt;&lt;/author&gt;&lt;/authors&gt;&lt;/publication&gt;&lt;/publications&gt;&lt;cites&gt;&lt;/cites&gt;&lt;/citation&gt;</w:instrText>
      </w:r>
      <w:r>
        <w:rPr>
          <w:rFonts w:ascii="Arial" w:hAnsi="Arial" w:cs="Arial"/>
          <w:sz w:val="22"/>
          <w:szCs w:val="22"/>
        </w:rPr>
        <w:fldChar w:fldCharType="separate"/>
      </w:r>
      <w:ins w:id="23" w:author="Daniel Herman" w:date="2017-02-01T15:27:00Z">
        <w:r w:rsidR="00020CCC">
          <w:rPr>
            <w:rFonts w:ascii="Arial" w:hAnsi="Arial" w:cs="Arial"/>
            <w:sz w:val="22"/>
            <w:szCs w:val="22"/>
            <w:vertAlign w:val="superscript"/>
          </w:rPr>
          <w:t>13</w:t>
        </w:r>
      </w:ins>
      <w:del w:id="24" w:author="Daniel Herman" w:date="2017-02-01T15:26:00Z">
        <w:r w:rsidDel="00F669CE">
          <w:rPr>
            <w:rFonts w:ascii="Arial" w:hAnsi="Arial" w:cs="Arial"/>
            <w:sz w:val="22"/>
            <w:szCs w:val="22"/>
            <w:vertAlign w:val="superscript"/>
          </w:rPr>
          <w:delText>19</w:delText>
        </w:r>
      </w:del>
      <w:r>
        <w:rPr>
          <w:rFonts w:ascii="Arial" w:hAnsi="Arial" w:cs="Arial"/>
          <w:sz w:val="22"/>
          <w:szCs w:val="22"/>
        </w:rPr>
        <w:fldChar w:fldCharType="end"/>
      </w:r>
      <w:ins w:id="25" w:author="Daniel Herman" w:date="2017-02-01T15:27:00Z">
        <w:r w:rsidR="00020CCC">
          <w:rPr>
            <w:rFonts w:ascii="Arial" w:hAnsi="Arial" w:cs="Arial"/>
            <w:sz w:val="22"/>
            <w:szCs w:val="22"/>
            <w:vertAlign w:val="superscript"/>
          </w:rPr>
          <w:t>,</w:t>
        </w:r>
      </w:ins>
      <w:del w:id="26" w:author="Daniel Herman" w:date="2017-02-01T15:26:00Z">
        <w:r w:rsidRPr="008675A0" w:rsidDel="00846030">
          <w:rPr>
            <w:rFonts w:ascii="Arial" w:hAnsi="Arial" w:cs="Arial"/>
            <w:sz w:val="22"/>
            <w:szCs w:val="22"/>
          </w:rPr>
          <w:delText xml:space="preserve"> </w:delText>
        </w:r>
      </w:del>
      <w:r>
        <w:rPr>
          <w:rFonts w:ascii="Arial" w:hAnsi="Arial" w:cs="Arial"/>
          <w:sz w:val="22"/>
          <w:szCs w:val="22"/>
        </w:rPr>
        <w:fldChar w:fldCharType="begin"/>
      </w:r>
      <w:r w:rsidR="00020CCC">
        <w:rPr>
          <w:rFonts w:ascii="Arial" w:hAnsi="Arial" w:cs="Arial"/>
          <w:sz w:val="22"/>
          <w:szCs w:val="22"/>
        </w:rPr>
        <w:instrText xml:space="preserve"> ADDIN PAPERS2_CITATIONS &lt;citation&gt;&lt;uuid&gt;D37A3C14-8341-42F5-87BC-C4E6512DBDAC&lt;/uuid&gt;&lt;priority&gt;22&lt;/priority&gt;&lt;publications&gt;&lt;publication&gt;&lt;volume&gt;37&lt;/volume&gt;&lt;publication_date&gt;99200100001200000000200000&lt;/publication_date&gt;&lt;number&gt;4&lt;/number&gt;&lt;doi&gt;10.1016/S0272-6386(01)80117-7&lt;/doi&gt;&lt;startpage&gt;699&lt;/startpage&gt;&lt;title&gt;Screening for primary aldosteronism without discontinuing hypertensive medications: plasma aldosterone-renin ratio&lt;/title&gt;&lt;uuid&gt;B9D666CF-F076-4AC1-8EEF-F1114507EBD0&lt;/uuid&gt;&lt;subtype&gt;400&lt;/subtype&gt;&lt;endpage&gt;705&lt;/endpage&gt;&lt;type&gt;400&lt;/type&gt;&lt;url&gt;http://www.sciencedirect.com/science/article/pii/S0272638601801177&lt;/url&gt;&lt;bundle&gt;&lt;publication&gt;&lt;title&gt;American journal of …&lt;/title&gt;&lt;type&gt;-100&lt;/type&gt;&lt;subtype&gt;-100&lt;/subtype&gt;&lt;uuid&gt;D189DA4D-8B8D-4CEB-98BE-64D080523866&lt;/uuid&gt;&lt;/publication&gt;&lt;/bundle&gt;&lt;authors&gt;&lt;author&gt;&lt;firstName&gt;B&lt;/firstName&gt;&lt;middleNames&gt;J&lt;/middleNames&gt;&lt;lastName&gt;Gallay&lt;/lastName&gt;&lt;/author&gt;&lt;author&gt;&lt;firstName&gt;S&lt;/firstName&gt;&lt;lastName&gt;Ahmad&lt;/lastName&gt;&lt;/author&gt;&lt;author&gt;&lt;firstName&gt;L&lt;/firstName&gt;&lt;lastName&gt;Xu&lt;/lastName&gt;&lt;/author&gt;&lt;author&gt;&lt;firstName&gt;B&lt;/firstName&gt;&lt;lastName&gt;Toivola&lt;/lastName&gt;&lt;/author&gt;&lt;/authors&gt;&lt;/publication&gt;&lt;/publications&gt;&lt;cites&gt;&lt;/cites&gt;&lt;/citation&gt;</w:instrText>
      </w:r>
      <w:r>
        <w:rPr>
          <w:rFonts w:ascii="Arial" w:hAnsi="Arial" w:cs="Arial"/>
          <w:sz w:val="22"/>
          <w:szCs w:val="22"/>
        </w:rPr>
        <w:fldChar w:fldCharType="separate"/>
      </w:r>
      <w:ins w:id="27" w:author="Daniel Herman" w:date="2017-02-01T15:27:00Z">
        <w:r w:rsidR="00020CCC">
          <w:rPr>
            <w:rFonts w:ascii="Arial" w:hAnsi="Arial" w:cs="Arial"/>
            <w:sz w:val="22"/>
            <w:szCs w:val="22"/>
            <w:vertAlign w:val="superscript"/>
          </w:rPr>
          <w:t>14</w:t>
        </w:r>
      </w:ins>
      <w:del w:id="28" w:author="Daniel Herman" w:date="2017-02-01T15:26:00Z">
        <w:r w:rsidDel="00F669CE">
          <w:rPr>
            <w:rFonts w:ascii="Arial" w:hAnsi="Arial" w:cs="Arial"/>
            <w:sz w:val="22"/>
            <w:szCs w:val="22"/>
            <w:vertAlign w:val="superscript"/>
          </w:rPr>
          <w:delText>20</w:delText>
        </w:r>
      </w:del>
      <w:r>
        <w:rPr>
          <w:rFonts w:ascii="Arial" w:hAnsi="Arial" w:cs="Arial"/>
          <w:sz w:val="22"/>
          <w:szCs w:val="22"/>
        </w:rPr>
        <w:fldChar w:fldCharType="end"/>
      </w:r>
      <w:ins w:id="29" w:author="Daniel Herman" w:date="2017-02-01T15:27:00Z">
        <w:r w:rsidR="00020CCC">
          <w:rPr>
            <w:rFonts w:ascii="Arial" w:hAnsi="Arial" w:cs="Arial"/>
            <w:sz w:val="22"/>
            <w:szCs w:val="22"/>
            <w:vertAlign w:val="superscript"/>
          </w:rPr>
          <w:t>,</w:t>
        </w:r>
      </w:ins>
      <w:del w:id="30" w:author="Daniel Herman" w:date="2017-02-01T15:26:00Z">
        <w:r w:rsidRPr="008675A0" w:rsidDel="00846030">
          <w:rPr>
            <w:rFonts w:ascii="Arial" w:hAnsi="Arial" w:cs="Arial"/>
            <w:sz w:val="22"/>
            <w:szCs w:val="22"/>
          </w:rPr>
          <w:delText xml:space="preserve"> </w:delText>
        </w:r>
      </w:del>
      <w:r>
        <w:rPr>
          <w:rFonts w:ascii="Arial" w:hAnsi="Arial" w:cs="Arial"/>
          <w:sz w:val="22"/>
          <w:szCs w:val="22"/>
        </w:rPr>
        <w:fldChar w:fldCharType="begin"/>
      </w:r>
      <w:r w:rsidR="00020CCC">
        <w:rPr>
          <w:rFonts w:ascii="Arial" w:hAnsi="Arial" w:cs="Arial"/>
          <w:sz w:val="22"/>
          <w:szCs w:val="22"/>
        </w:rPr>
        <w:instrText xml:space="preserve"> ADDIN PAPERS2_CITATIONS &lt;citation&gt;&lt;uuid&gt;C9177D91-42E1-40F6-835D-0652F227BF96&lt;/uuid&gt;&lt;priority&gt;23&lt;/priority&gt;&lt;publications&gt;&lt;publication&gt;&lt;volume&gt;22&lt;/volume&gt;&lt;publication_date&gt;99200411001200000000220000&lt;/publication_date&gt;&lt;number&gt;11&lt;/number&gt;&lt;institution&gt;Department of Medicine, Ullevål University Hospital, Oslo, Norway. ivar.eide@tiscali.no&lt;/institution&gt;&lt;startpage&gt;2217&lt;/startpage&gt;&lt;title&gt;Low-renin status in therapy-resistant hypertension: a clue to efficient treatment.&lt;/title&gt;&lt;uuid&gt;DF08EEBA-A07B-43AB-A92C-64C1F0CAD554&lt;/uuid&gt;&lt;subtype&gt;400&lt;/subtype&gt;&lt;endpage&gt;2226&lt;/endpage&gt;&lt;type&gt;400&lt;/type&gt;&lt;url&gt;http://eutils.ncbi.nlm.nih.gov/entrez/eutils/elink.fcgi?dbfrom=pubmed&amp;amp;id=15480108&amp;amp;retmode=ref&amp;amp;cmd=prlinks&lt;/url&gt;&lt;bundle&gt;&lt;publication&gt;&lt;title&gt;Journal of Hypertension&lt;/title&gt;&lt;type&gt;-100&lt;/type&gt;&lt;subtype&gt;-100&lt;/subtype&gt;&lt;uuid&gt;EE6A556E-EFB4-40CE-A0C7-77978184CF88&lt;/uuid&gt;&lt;/publication&gt;&lt;/bundle&gt;&lt;authors&gt;&lt;author&gt;&lt;firstName&gt;Ivar&lt;/firstName&gt;&lt;middleNames&gt;K&lt;/middleNames&gt;&lt;lastName&gt;Eide&lt;/lastName&gt;&lt;/author&gt;&lt;author&gt;&lt;firstName&gt;Peter&lt;/firstName&gt;&lt;middleNames&gt;A&lt;/middleNames&gt;&lt;lastName&gt;Torjesen&lt;/lastName&gt;&lt;/author&gt;&lt;author&gt;&lt;firstName&gt;Anders&lt;/firstName&gt;&lt;lastName&gt;Drolsum&lt;/lastName&gt;&lt;/author&gt;&lt;author&gt;&lt;firstName&gt;Almira&lt;/firstName&gt;&lt;lastName&gt;Babovic&lt;/lastName&gt;&lt;/author&gt;&lt;author&gt;&lt;firstName&gt;Nils&lt;/firstName&gt;&lt;middleNames&gt;P&lt;/middleNames&gt;&lt;lastName&gt;Lilledahl&lt;/lastName&gt;&lt;/author&gt;&lt;/authors&gt;&lt;/publication&gt;&lt;/publications&gt;&lt;cites&gt;&lt;/cites&gt;&lt;/citation&gt;</w:instrText>
      </w:r>
      <w:r>
        <w:rPr>
          <w:rFonts w:ascii="Arial" w:hAnsi="Arial" w:cs="Arial"/>
          <w:sz w:val="22"/>
          <w:szCs w:val="22"/>
        </w:rPr>
        <w:fldChar w:fldCharType="separate"/>
      </w:r>
      <w:ins w:id="31" w:author="Daniel Herman" w:date="2017-02-01T15:27:00Z">
        <w:r w:rsidR="00020CCC">
          <w:rPr>
            <w:rFonts w:ascii="Arial" w:hAnsi="Arial" w:cs="Arial"/>
            <w:sz w:val="22"/>
            <w:szCs w:val="22"/>
            <w:vertAlign w:val="superscript"/>
          </w:rPr>
          <w:t>15</w:t>
        </w:r>
      </w:ins>
      <w:del w:id="32" w:author="Daniel Herman" w:date="2017-02-01T15:26:00Z">
        <w:r w:rsidDel="00F669CE">
          <w:rPr>
            <w:rFonts w:ascii="Arial" w:hAnsi="Arial" w:cs="Arial"/>
            <w:sz w:val="22"/>
            <w:szCs w:val="22"/>
            <w:vertAlign w:val="superscript"/>
          </w:rPr>
          <w:delText>21</w:delText>
        </w:r>
      </w:del>
      <w:r>
        <w:rPr>
          <w:rFonts w:ascii="Arial" w:hAnsi="Arial" w:cs="Arial"/>
          <w:sz w:val="22"/>
          <w:szCs w:val="22"/>
        </w:rPr>
        <w:fldChar w:fldCharType="end"/>
      </w:r>
      <w:r w:rsidRPr="008675A0">
        <w:rPr>
          <w:rFonts w:ascii="Arial" w:hAnsi="Arial" w:cs="Arial"/>
          <w:sz w:val="22"/>
          <w:szCs w:val="22"/>
        </w:rPr>
        <w:t>, hypertension with hypokalemia, hypertension with obstructive sleep apnea,</w:t>
      </w:r>
      <w:r>
        <w:rPr>
          <w:rFonts w:ascii="Arial" w:hAnsi="Arial" w:cs="Arial"/>
          <w:sz w:val="22"/>
          <w:szCs w:val="22"/>
        </w:rPr>
        <w:fldChar w:fldCharType="begin"/>
      </w:r>
      <w:r w:rsidR="00020CCC">
        <w:rPr>
          <w:rFonts w:ascii="Arial" w:hAnsi="Arial" w:cs="Arial"/>
          <w:sz w:val="22"/>
          <w:szCs w:val="22"/>
        </w:rPr>
        <w:instrText xml:space="preserve"> ADDIN PAPERS2_CITATIONS &lt;citation&gt;&lt;uuid&gt;6D6F7AE9-C2FD-419D-BAC6-A6D8F1DCEB21&lt;/uuid&gt;&lt;priority&gt;24&lt;/priority&gt;&lt;publications&gt;&lt;publication&gt;&lt;volume&gt;11&lt;/volume&gt;&lt;publication_date&gt;99201009011200000000222000&lt;/publication_date&gt;&lt;number&gt;3&lt;/number&gt;&lt;doi&gt;10.1177/1470320310366581&lt;/doi&gt;&lt;startpage&gt;165&lt;/startpage&gt;&lt;title&gt;Renin-angiotensin-aldosterone system in patients with sleep apnoea: prevalence of primary aldosteronism&lt;/title&gt;&lt;uuid&gt;6FE5942C-24D7-4709-9945-279E8EF4DCD1&lt;/uuid&gt;&lt;subtype&gt;400&lt;/subtype&gt;&lt;endpage&gt;172&lt;/endpage&gt;&lt;type&gt;400&lt;/type&gt;&lt;url&gt;http://jra.sagepub.com/cgi/doi/10.1177/1470320310366581&lt;/url&gt;&lt;bundle&gt;&lt;publication&gt;&lt;title&gt;Journal of the Renin-Angiotensin-Aldosterone System&lt;/title&gt;&lt;type&gt;-100&lt;/type&gt;&lt;subtype&gt;-100&lt;/subtype&gt;&lt;uuid&gt;BAA03BE8-56F7-481E-9BDF-E4AC8DEBC319&lt;/uuid&gt;&lt;/publication&gt;&lt;/bundle&gt;&lt;authors&gt;&lt;author&gt;&lt;nonDroppingParticle&gt;Di&lt;/nonDroppingParticle&gt;&lt;firstName&gt;A&lt;/firstName&gt;&lt;lastName&gt;Murro&lt;/lastName&gt;&lt;/author&gt;&lt;author&gt;&lt;firstName&gt;L&lt;/firstName&gt;&lt;lastName&gt;Petramala&lt;/lastName&gt;&lt;/author&gt;&lt;author&gt;&lt;firstName&gt;D&lt;/firstName&gt;&lt;lastName&gt;Cotesta&lt;/lastName&gt;&lt;/author&gt;&lt;author&gt;&lt;firstName&gt;L&lt;/firstName&gt;&lt;lastName&gt;Zinnamosca&lt;/lastName&gt;&lt;/author&gt;&lt;author&gt;&lt;firstName&gt;E&lt;/firstName&gt;&lt;lastName&gt;Crescenzi&lt;/lastName&gt;&lt;/author&gt;&lt;author&gt;&lt;firstName&gt;C&lt;/firstName&gt;&lt;lastName&gt;Marinelli&lt;/lastName&gt;&lt;/author&gt;&lt;author&gt;&lt;firstName&gt;M&lt;/firstName&gt;&lt;lastName&gt;Saponara&lt;/lastName&gt;&lt;/author&gt;&lt;author&gt;&lt;firstName&gt;C&lt;/firstName&gt;&lt;lastName&gt;Letizia&lt;/lastName&gt;&lt;/author&gt;&lt;/authors&gt;&lt;/publication&gt;&lt;/publications&gt;&lt;cites&gt;&lt;/cites&gt;&lt;/citation&gt;</w:instrText>
      </w:r>
      <w:r>
        <w:rPr>
          <w:rFonts w:ascii="Arial" w:hAnsi="Arial" w:cs="Arial"/>
          <w:sz w:val="22"/>
          <w:szCs w:val="22"/>
        </w:rPr>
        <w:fldChar w:fldCharType="separate"/>
      </w:r>
      <w:ins w:id="33" w:author="Daniel Herman" w:date="2017-02-01T15:27:00Z">
        <w:r w:rsidR="00020CCC">
          <w:rPr>
            <w:rFonts w:ascii="Arial" w:hAnsi="Arial" w:cs="Arial"/>
            <w:sz w:val="22"/>
            <w:szCs w:val="22"/>
            <w:vertAlign w:val="superscript"/>
          </w:rPr>
          <w:t>16</w:t>
        </w:r>
      </w:ins>
      <w:del w:id="34" w:author="Daniel Herman" w:date="2017-02-01T15:26:00Z">
        <w:r w:rsidDel="00F669CE">
          <w:rPr>
            <w:rFonts w:ascii="Arial" w:hAnsi="Arial" w:cs="Arial"/>
            <w:sz w:val="22"/>
            <w:szCs w:val="22"/>
            <w:vertAlign w:val="superscript"/>
          </w:rPr>
          <w:delText>22</w:delText>
        </w:r>
      </w:del>
      <w:r>
        <w:rPr>
          <w:rFonts w:ascii="Arial" w:hAnsi="Arial" w:cs="Arial"/>
          <w:sz w:val="22"/>
          <w:szCs w:val="22"/>
        </w:rPr>
        <w:fldChar w:fldCharType="end"/>
      </w:r>
      <w:ins w:id="35" w:author="Daniel Herman" w:date="2017-02-01T15:27:00Z">
        <w:r w:rsidR="00020CCC">
          <w:rPr>
            <w:rFonts w:ascii="Arial" w:hAnsi="Arial" w:cs="Arial"/>
            <w:sz w:val="22"/>
            <w:szCs w:val="22"/>
            <w:vertAlign w:val="superscript"/>
          </w:rPr>
          <w:t>,</w:t>
        </w:r>
      </w:ins>
      <w:del w:id="36" w:author="Daniel Herman" w:date="2017-02-01T15:26:00Z">
        <w:r w:rsidRPr="008675A0" w:rsidDel="00846030">
          <w:rPr>
            <w:rFonts w:ascii="Arial" w:hAnsi="Arial" w:cs="Arial"/>
            <w:sz w:val="22"/>
            <w:szCs w:val="22"/>
          </w:rPr>
          <w:delText xml:space="preserve"> </w:delText>
        </w:r>
      </w:del>
      <w:r>
        <w:rPr>
          <w:rFonts w:ascii="Arial" w:hAnsi="Arial" w:cs="Arial"/>
          <w:sz w:val="22"/>
          <w:szCs w:val="22"/>
        </w:rPr>
        <w:fldChar w:fldCharType="begin"/>
      </w:r>
      <w:r w:rsidR="00020CCC">
        <w:rPr>
          <w:rFonts w:ascii="Arial" w:hAnsi="Arial" w:cs="Arial"/>
          <w:sz w:val="22"/>
          <w:szCs w:val="22"/>
        </w:rPr>
        <w:instrText xml:space="preserve"> ADDIN PAPERS2_CITATIONS &lt;citation&gt;&lt;uuid&gt;24ADFA15-7BB2-4678-AAFC-4FAE27A1770A&lt;/uuid&gt;&lt;priority&gt;25&lt;/priority&gt;&lt;publications&gt;&lt;publication&gt;&lt;uuid&gt;4F1FC416-0883-4502-AF12-9E01A69C22AE&lt;/uuid&gt;&lt;volume&gt;26&lt;/volume&gt;&lt;doi&gt;10.1038/jhh.2011.47&lt;/doi&gt;&lt;startpage&gt;281&lt;/startpage&gt;&lt;publication_date&gt;99201106091200000000222000&lt;/publication_date&gt;&lt;url&gt;http://dx.doi.org/10.1038/jhh.2011.47&lt;/url&gt;&lt;citekey&gt;Dudenbostel:2011bm&lt;/citekey&gt;&lt;type&gt;400&lt;/type&gt;&lt;title&gt;Resistant hypertension, obstructive sleep apnoea and aldosterone&lt;/title&gt;&lt;publisher&gt;Nature Publishing Group&lt;/publisher&gt;&lt;number&gt;5&lt;/number&gt;&lt;subtype&gt;400&lt;/subtype&gt;&lt;endpage&gt;287&lt;/endpage&gt;&lt;bundle&gt;&lt;publication&gt;&lt;publisher&gt;Nature Publishing Group&lt;/publisher&gt;&lt;title&gt;Journal of Human Hypertension&lt;/title&gt;&lt;type&gt;-100&lt;/type&gt;&lt;subtype&gt;-100&lt;/subtype&gt;&lt;uuid&gt;1005A608-83C3-4A96-B9AF-C688F974E690&lt;/uuid&gt;&lt;/publication&gt;&lt;/bundle&gt;&lt;authors&gt;&lt;author&gt;&lt;firstName&gt;T&lt;/firstName&gt;&lt;lastName&gt;Dudenbostel&lt;/lastName&gt;&lt;/author&gt;&lt;author&gt;&lt;firstName&gt;D&lt;/firstName&gt;&lt;middleNames&gt;A&lt;/middleNames&gt;&lt;lastName&gt;Calhoun&lt;/lastName&gt;&lt;/author&gt;&lt;/authors&gt;&lt;/publication&gt;&lt;/publications&gt;&lt;cites&gt;&lt;/cites&gt;&lt;/citation&gt;</w:instrText>
      </w:r>
      <w:r>
        <w:rPr>
          <w:rFonts w:ascii="Arial" w:hAnsi="Arial" w:cs="Arial"/>
          <w:sz w:val="22"/>
          <w:szCs w:val="22"/>
        </w:rPr>
        <w:fldChar w:fldCharType="separate"/>
      </w:r>
      <w:ins w:id="37" w:author="Daniel Herman" w:date="2017-02-01T15:27:00Z">
        <w:r w:rsidR="00020CCC">
          <w:rPr>
            <w:rFonts w:ascii="Arial" w:hAnsi="Arial" w:cs="Arial"/>
            <w:sz w:val="22"/>
            <w:szCs w:val="22"/>
            <w:vertAlign w:val="superscript"/>
          </w:rPr>
          <w:t>17</w:t>
        </w:r>
      </w:ins>
      <w:del w:id="38" w:author="Daniel Herman" w:date="2017-02-01T15:26:00Z">
        <w:r w:rsidDel="00F669CE">
          <w:rPr>
            <w:rFonts w:ascii="Arial" w:hAnsi="Arial" w:cs="Arial"/>
            <w:sz w:val="22"/>
            <w:szCs w:val="22"/>
            <w:vertAlign w:val="superscript"/>
          </w:rPr>
          <w:delText>23</w:delText>
        </w:r>
      </w:del>
      <w:r>
        <w:rPr>
          <w:rFonts w:ascii="Arial" w:hAnsi="Arial" w:cs="Arial"/>
          <w:sz w:val="22"/>
          <w:szCs w:val="22"/>
        </w:rPr>
        <w:fldChar w:fldCharType="end"/>
      </w:r>
      <w:r w:rsidRPr="008675A0">
        <w:rPr>
          <w:rFonts w:ascii="Arial" w:hAnsi="Arial" w:cs="Arial"/>
          <w:sz w:val="22"/>
          <w:szCs w:val="22"/>
        </w:rPr>
        <w:t xml:space="preserve"> hypertension with stroke at young age, and hypertension with a first-degree relative with PA.</w:t>
      </w:r>
      <w:r>
        <w:rPr>
          <w:rFonts w:ascii="Arial" w:hAnsi="Arial" w:cs="Arial"/>
          <w:sz w:val="22"/>
          <w:szCs w:val="22"/>
        </w:rPr>
        <w:t xml:space="preserve"> </w:t>
      </w:r>
      <w:r w:rsidR="00413AD4" w:rsidRPr="00BB0CAF">
        <w:rPr>
          <w:rFonts w:ascii="Arial" w:hAnsi="Arial" w:cs="Arial"/>
          <w:sz w:val="22"/>
          <w:szCs w:val="22"/>
        </w:rPr>
        <w:t>In patients for whom</w:t>
      </w:r>
      <w:r w:rsidR="00C2508D" w:rsidRPr="00BB0CAF">
        <w:rPr>
          <w:rFonts w:ascii="Arial" w:hAnsi="Arial" w:cs="Arial"/>
          <w:sz w:val="22"/>
          <w:szCs w:val="22"/>
        </w:rPr>
        <w:t xml:space="preserve"> PA is suspected, we test the blood concentration of aldosterone and </w:t>
      </w:r>
      <w:r w:rsidR="00385A86">
        <w:rPr>
          <w:rFonts w:ascii="Arial" w:hAnsi="Arial" w:cs="Arial"/>
          <w:sz w:val="22"/>
          <w:szCs w:val="22"/>
        </w:rPr>
        <w:t>blood</w:t>
      </w:r>
      <w:r w:rsidR="00C2508D" w:rsidRPr="00BB0CAF">
        <w:rPr>
          <w:rFonts w:ascii="Arial" w:hAnsi="Arial" w:cs="Arial"/>
          <w:sz w:val="22"/>
          <w:szCs w:val="22"/>
        </w:rPr>
        <w:t xml:space="preserve"> concentration or activity of renin. Elevated aldosterone and suppressed renin</w:t>
      </w:r>
      <w:r w:rsidR="0033595E">
        <w:rPr>
          <w:rFonts w:ascii="Arial" w:hAnsi="Arial" w:cs="Arial"/>
          <w:sz w:val="22"/>
          <w:szCs w:val="22"/>
        </w:rPr>
        <w:t xml:space="preserve"> </w:t>
      </w:r>
      <w:r w:rsidR="00C2508D" w:rsidRPr="00BB0CAF">
        <w:rPr>
          <w:rFonts w:ascii="Arial" w:hAnsi="Arial" w:cs="Arial"/>
          <w:sz w:val="22"/>
          <w:szCs w:val="22"/>
        </w:rPr>
        <w:t>is specific for PA.</w:t>
      </w:r>
      <w:r w:rsidR="001B5CC7">
        <w:rPr>
          <w:rFonts w:ascii="Arial" w:hAnsi="Arial" w:cs="Arial"/>
          <w:sz w:val="22"/>
          <w:szCs w:val="22"/>
        </w:rPr>
        <w:fldChar w:fldCharType="begin"/>
      </w:r>
      <w:r w:rsidR="00020CCC">
        <w:rPr>
          <w:rFonts w:ascii="Arial" w:hAnsi="Arial" w:cs="Arial"/>
          <w:sz w:val="22"/>
          <w:szCs w:val="22"/>
        </w:rPr>
        <w:instrText xml:space="preserve"> ADDIN PAPERS2_CITATIONS &lt;citation&gt;&lt;uuid&gt;70DB701C-E6DA-4C2F-BB40-8B6771415BC2&lt;/uuid&gt;&lt;priority&gt;9&lt;/priority&gt;&lt;publications&gt;&lt;publication&gt;&lt;uuid&gt;2EF098E0-3120-4A65-8503-9323EBB7C44A&lt;/uuid&gt;&lt;volume&gt;31&lt;/volume&gt;&lt;doi&gt;10.1016/S0889-8529(02)00013-0&lt;/doi&gt;&lt;startpage&gt;619&lt;/startpage&gt;&lt;publication_date&gt;99200209001200000000220000&lt;/publication_date&gt;&lt;url&gt;http://linkinghub.elsevier.com/retrieve/pii/S0889852902000130&lt;/url&gt;&lt;type&gt;400&lt;/type&gt;&lt;title&gt;Use of plasma aldosterone concentration-to-plasma renin activity ratio as a screening test for primary aldosteronism. A systematic review of the literature.&lt;/title&gt;&lt;institution&gt;Division of Endocrinology, Metabolism, Nutrition, and Internal Medicine, Mayo Clinic Rochester, 200 First Street Southwest, Rochester, MN 55905, USA.&lt;/institution&gt;&lt;number&gt;3&lt;/number&gt;&lt;subtype&gt;400&lt;/subtype&gt;&lt;endpage&gt;32- xi&lt;/endpage&gt;&lt;bundle&gt;&lt;publication&gt;&lt;title&gt;Endocrinology and Metabolism Clinics of North America&lt;/title&gt;&lt;type&gt;-100&lt;/type&gt;&lt;subtype&gt;-100&lt;/subtype&gt;&lt;uuid&gt;992D9AEC-26DE-40A1-AC39-ECBCF04EE0EA&lt;/uuid&gt;&lt;/publication&gt;&lt;/bundle&gt;&lt;authors&gt;&lt;author&gt;&lt;firstName&gt;Victor&lt;/firstName&gt;&lt;middleNames&gt;M&lt;/middleNames&gt;&lt;lastName&gt;Montori&lt;/lastName&gt;&lt;/author&gt;&lt;author&gt;&lt;firstName&gt;William&lt;/firstName&gt;&lt;middleNames&gt;F&lt;/middleNames&gt;&lt;lastName&gt;Young&lt;/lastName&gt;&lt;/author&gt;&lt;/authors&gt;&lt;/publication&gt;&lt;publication&gt;&lt;volume&gt;48&lt;/volume&gt;&lt;publication_date&gt;99200612001200000000220000&lt;/publication_date&gt;&lt;number&gt;11&lt;/number&gt;&lt;doi&gt;10.1016/j.jacc.2006.07.059&lt;/doi&gt;&lt;startpage&gt;2293&lt;/startpage&gt;&lt;title&gt;A Prospective Study of the Prevalence of Primary Aldosteronism in 1,125 Hypertensive Patients&lt;/title&gt;&lt;uuid&gt;EAE10DC2-B62A-4FD5-A412-782827C9B6E0&lt;/uuid&gt;&lt;subtype&gt;400&lt;/subtype&gt;&lt;endpage&gt;2300&lt;/endpage&gt;&lt;type&gt;400&lt;/type&gt;&lt;url&gt;http://linkinghub.elsevier.com/retrieve/pii/S0735109706023321&lt;/url&gt;&lt;bundle&gt;&lt;publication&gt;&lt;title&gt;Journal of the American College of Cardiology&lt;/title&gt;&lt;type&gt;-100&lt;/type&gt;&lt;subtype&gt;-100&lt;/subtype&gt;&lt;uuid&gt;E2C70D8A-E4D8-4571-9363-229FCB5647F9&lt;/uuid&gt;&lt;/publication&gt;&lt;/bundle&gt;&lt;authors&gt;&lt;author&gt;&lt;firstName&gt;Gian&lt;/firstName&gt;&lt;middleNames&gt;Paolo&lt;/middleNames&gt;&lt;lastName&gt;Rossi&lt;/lastName&gt;&lt;/author&gt;&lt;author&gt;&lt;firstName&gt;Giampaolo&lt;/firstName&gt;&lt;lastName&gt;Bernini&lt;/lastName&gt;&lt;/author&gt;&lt;author&gt;&lt;firstName&gt;Chiara&lt;/firstName&gt;&lt;lastName&gt;Caliumi&lt;/lastName&gt;&lt;/author&gt;&lt;author&gt;&lt;firstName&gt;Giovambattista&lt;/firstName&gt;&lt;lastName&gt;Desideri&lt;/lastName&gt;&lt;/author&gt;&lt;author&gt;&lt;firstName&gt;Bruno&lt;/firstName&gt;&lt;lastName&gt;Fabris&lt;/lastName&gt;&lt;/author&gt;&lt;author&gt;&lt;firstName&gt;Claudio&lt;/firstName&gt;&lt;lastName&gt;Ferri&lt;/lastName&gt;&lt;/author&gt;&lt;author&gt;&lt;firstName&gt;Chiara&lt;/firstName&gt;&lt;lastName&gt;Ganzaroli&lt;/lastName&gt;&lt;/author&gt;&lt;author&gt;&lt;firstName&gt;Gilberta&lt;/firstName&gt;&lt;lastName&gt;Giacchetti&lt;/lastName&gt;&lt;/author&gt;&lt;author&gt;&lt;firstName&gt;Claudio&lt;/firstName&gt;&lt;lastName&gt;Letizia&lt;/lastName&gt;&lt;/author&gt;&lt;author&gt;&lt;firstName&gt;Mauro&lt;/firstName&gt;&lt;lastName&gt;Maccario&lt;/lastName&gt;&lt;/author&gt;&lt;author&gt;&lt;firstName&gt;Francesca&lt;/firstName&gt;&lt;lastName&gt;Mallamaci&lt;/lastName&gt;&lt;/author&gt;&lt;author&gt;&lt;firstName&gt;Massimo&lt;/firstName&gt;&lt;lastName&gt;Mannelli&lt;/lastName&gt;&lt;/author&gt;&lt;author&gt;&lt;firstName&gt;Mee-Jung&lt;/firstName&gt;&lt;lastName&gt;Mattarello&lt;/lastName&gt;&lt;/author&gt;&lt;author&gt;&lt;firstName&gt;Angelica&lt;/firstName&gt;&lt;lastName&gt;Moretti&lt;/lastName&gt;&lt;/author&gt;&lt;author&gt;&lt;firstName&gt;Gaetana&lt;/firstName&gt;&lt;lastName&gt;Palumbo&lt;/lastName&gt;&lt;/author&gt;&lt;author&gt;&lt;firstName&gt;Gabriele&lt;/firstName&gt;&lt;lastName&gt;Parenti&lt;/lastName&gt;&lt;/author&gt;&lt;author&gt;&lt;firstName&gt;Enzo&lt;/firstName&gt;&lt;lastName&gt;Porteri&lt;/lastName&gt;&lt;/author&gt;&lt;author&gt;&lt;firstName&gt;Andrea&lt;/firstName&gt;&lt;lastName&gt;Semplicini&lt;/lastName&gt;&lt;/author&gt;&lt;author&gt;&lt;firstName&gt;Damiano&lt;/firstName&gt;&lt;lastName&gt;Rizzoni&lt;/lastName&gt;&lt;/author&gt;&lt;author&gt;&lt;firstName&gt;Ermanno&lt;/firstName&gt;&lt;lastName&gt;Rossi&lt;/lastName&gt;&lt;/author&gt;&lt;author&gt;&lt;firstName&gt;Marco&lt;/firstName&gt;&lt;lastName&gt;Boscaro&lt;/lastName&gt;&lt;/author&gt;&lt;author&gt;&lt;firstName&gt;Achille&lt;/firstName&gt;&lt;middleNames&gt;Cesare&lt;/middleNames&gt;&lt;lastName&gt;Pessina&lt;/lastName&gt;&lt;/author&gt;&lt;author&gt;&lt;firstName&gt;Franco&lt;/firstName&gt;&lt;lastName&gt;Mantero&lt;/lastName&gt;&lt;/author&gt;&lt;/authors&gt;&lt;/publication&gt;&lt;publication&gt;&lt;uuid&gt;11C20AA1-BD0E-49CC-8140-47D39BB89E94&lt;/uuid&gt;&lt;volume&gt;44&lt;/volume&gt;&lt;doi&gt;10.1055/s-0031-1295438&lt;/doi&gt;&lt;startpage&gt;157&lt;/startpage&gt;&lt;publication_date&gt;99201112011200000000222000&lt;/publication_date&gt;&lt;url&gt;http://www.thieme-connect.de/DOI/DOI?10.1055/s-0031-1295438&lt;/url&gt;&lt;type&gt;400&lt;/type&gt;&lt;title&gt;Prevalence of Primary Aldosteronism in Patient's Cohorts and in Population-based Studies - A Review of the Current Literature&lt;/title&gt;&lt;publisher&gt;© Georg Thieme Verlag KG&lt;/publisher&gt;&lt;number&gt;03&lt;/number&gt;&lt;subtype&gt;400&lt;/subtype&gt;&lt;endpage&gt;162&lt;/endpage&gt;&lt;bundle&gt;&lt;publication&gt;&lt;title&gt;Hormone and Metabolic Research&lt;/title&gt;&lt;type&gt;-100&lt;/type&gt;&lt;subtype&gt;-100&lt;/subtype&gt;&lt;uuid&gt;5DC6AB79-A4E8-4E08-A019-33D43DFB425C&lt;/uuid&gt;&lt;/publication&gt;&lt;/bundle&gt;&lt;authors&gt;&lt;author&gt;&lt;firstName&gt;A&lt;/firstName&gt;&lt;lastName&gt;Hannemann&lt;/lastName&gt;&lt;/author&gt;&lt;author&gt;&lt;firstName&gt;H&lt;/firstName&gt;&lt;lastName&gt;Wallaschofski&lt;/lastName&gt;&lt;/author&gt;&lt;/authors&gt;&lt;/publication&gt;&lt;/publications&gt;&lt;cites&gt;&lt;/cites&gt;&lt;/citation&gt;</w:instrText>
      </w:r>
      <w:r w:rsidR="001B5CC7">
        <w:rPr>
          <w:rFonts w:ascii="Arial" w:hAnsi="Arial" w:cs="Arial"/>
          <w:sz w:val="22"/>
          <w:szCs w:val="22"/>
        </w:rPr>
        <w:fldChar w:fldCharType="separate"/>
      </w:r>
      <w:ins w:id="39" w:author="Daniel Herman" w:date="2017-02-01T15:27:00Z">
        <w:r w:rsidR="00020CCC">
          <w:rPr>
            <w:rFonts w:ascii="Arial" w:hAnsi="Arial" w:cs="Arial"/>
            <w:sz w:val="22"/>
            <w:szCs w:val="22"/>
            <w:vertAlign w:val="superscript"/>
          </w:rPr>
          <w:t>7,18,19</w:t>
        </w:r>
      </w:ins>
      <w:del w:id="40" w:author="Daniel Herman" w:date="2017-02-01T15:26:00Z">
        <w:r w:rsidR="001B5CC7" w:rsidDel="00F669CE">
          <w:rPr>
            <w:rFonts w:ascii="Arial" w:hAnsi="Arial" w:cs="Arial"/>
            <w:sz w:val="22"/>
            <w:szCs w:val="22"/>
            <w:vertAlign w:val="superscript"/>
          </w:rPr>
          <w:delText>7,13,14</w:delText>
        </w:r>
      </w:del>
      <w:r w:rsidR="001B5CC7">
        <w:rPr>
          <w:rFonts w:ascii="Arial" w:hAnsi="Arial" w:cs="Arial"/>
          <w:sz w:val="22"/>
          <w:szCs w:val="22"/>
        </w:rPr>
        <w:fldChar w:fldCharType="end"/>
      </w:r>
      <w:r w:rsidR="00C2508D" w:rsidRPr="00BB0CAF">
        <w:rPr>
          <w:rFonts w:ascii="Arial" w:hAnsi="Arial" w:cs="Arial"/>
          <w:sz w:val="22"/>
          <w:szCs w:val="22"/>
        </w:rPr>
        <w:t xml:space="preserve"> However, in practice</w:t>
      </w:r>
      <w:r w:rsidR="008338F2">
        <w:rPr>
          <w:rFonts w:ascii="Arial" w:hAnsi="Arial" w:cs="Arial"/>
          <w:sz w:val="22"/>
          <w:szCs w:val="22"/>
        </w:rPr>
        <w:t>,</w:t>
      </w:r>
      <w:r w:rsidR="00C2508D" w:rsidRPr="00BB0CAF">
        <w:rPr>
          <w:rFonts w:ascii="Arial" w:hAnsi="Arial" w:cs="Arial"/>
          <w:sz w:val="22"/>
          <w:szCs w:val="22"/>
        </w:rPr>
        <w:t xml:space="preserve"> it has </w:t>
      </w:r>
      <w:r w:rsidR="008D47D7">
        <w:rPr>
          <w:rFonts w:ascii="Arial" w:hAnsi="Arial" w:cs="Arial"/>
          <w:sz w:val="22"/>
          <w:szCs w:val="22"/>
        </w:rPr>
        <w:t xml:space="preserve">more </w:t>
      </w:r>
      <w:r w:rsidR="00C2508D" w:rsidRPr="00BB0CAF">
        <w:rPr>
          <w:rFonts w:ascii="Arial" w:hAnsi="Arial" w:cs="Arial"/>
          <w:sz w:val="22"/>
          <w:szCs w:val="22"/>
        </w:rPr>
        <w:t xml:space="preserve">modest sensitivity and positive predictive value, because of patient factors </w:t>
      </w:r>
      <w:r w:rsidR="005B0F1F">
        <w:rPr>
          <w:rFonts w:ascii="Arial" w:hAnsi="Arial" w:cs="Arial"/>
          <w:sz w:val="22"/>
          <w:szCs w:val="22"/>
        </w:rPr>
        <w:t>that</w:t>
      </w:r>
      <w:r w:rsidR="00C2508D" w:rsidRPr="00BB0CAF">
        <w:rPr>
          <w:rFonts w:ascii="Arial" w:hAnsi="Arial" w:cs="Arial"/>
          <w:sz w:val="22"/>
          <w:szCs w:val="22"/>
        </w:rPr>
        <w:t xml:space="preserve"> confound </w:t>
      </w:r>
      <w:r w:rsidR="00305E4F">
        <w:rPr>
          <w:rFonts w:ascii="Arial" w:hAnsi="Arial" w:cs="Arial"/>
          <w:sz w:val="22"/>
          <w:szCs w:val="22"/>
        </w:rPr>
        <w:t>test</w:t>
      </w:r>
      <w:r w:rsidR="00C2508D" w:rsidRPr="00BB0CAF">
        <w:rPr>
          <w:rFonts w:ascii="Arial" w:hAnsi="Arial" w:cs="Arial"/>
          <w:sz w:val="22"/>
          <w:szCs w:val="22"/>
        </w:rPr>
        <w:t xml:space="preserve"> interpretation</w:t>
      </w:r>
      <w:r w:rsidR="00C41D1D">
        <w:rPr>
          <w:rFonts w:ascii="Arial" w:hAnsi="Arial" w:cs="Arial"/>
          <w:sz w:val="22"/>
          <w:szCs w:val="22"/>
        </w:rPr>
        <w:t xml:space="preserve">, </w:t>
      </w:r>
      <w:r w:rsidR="00C41D1D" w:rsidRPr="00BB0CAF">
        <w:rPr>
          <w:rFonts w:ascii="Arial" w:hAnsi="Arial" w:cs="Arial"/>
          <w:sz w:val="22"/>
          <w:szCs w:val="22"/>
        </w:rPr>
        <w:t>including medications, hypokalemia, and sodium intake</w:t>
      </w:r>
      <w:r w:rsidR="00C2508D" w:rsidRPr="00BB0CAF">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FB280BB8-829D-420B-9FB8-7AF1BCB97719&lt;/uuid&gt;&lt;priority&gt;11&lt;/priority&gt;&lt;publications&gt;&lt;publication&gt;&lt;uuid&gt;2C78D318-F4E7-4B38-9048-DEE99532DF12&lt;/uuid&gt;&lt;volume&gt;44&lt;/volume&gt;&lt;doi&gt;10.1055/s-0031-1295460&lt;/doi&gt;&lt;startpage&gt;170&lt;/startpage&gt;&lt;publication_date&gt;99201112061200000000222000&lt;/publication_date&gt;&lt;url&gt;http://www.thieme-connect.de/DOI/DOI?10.1055/s-0031-1295460&lt;/url&gt;&lt;type&gt;400&lt;/type&gt;&lt;title&gt;Factors Affecting the Aldosterone/Renin Ratio&lt;/title&gt;&lt;publisher&gt;© Georg Thieme Verlag KG&lt;/publisher&gt;&lt;number&gt;03&lt;/number&gt;&lt;subtype&gt;400&lt;/subtype&gt;&lt;endpage&gt;176&lt;/endpage&gt;&lt;bundle&gt;&lt;publication&gt;&lt;title&gt;Hormone and Metabolic Research&lt;/title&gt;&lt;type&gt;-100&lt;/type&gt;&lt;subtype&gt;-100&lt;/subtype&gt;&lt;uuid&gt;5DC6AB79-A4E8-4E08-A019-33D43DFB425C&lt;/uuid&gt;&lt;/publication&gt;&lt;/bundle&gt;&lt;authors&gt;&lt;author&gt;&lt;firstName&gt;M&lt;/firstName&gt;&lt;lastName&gt;Stowasser&lt;/lastName&gt;&lt;/author&gt;&lt;author&gt;&lt;firstName&gt;A&lt;/firstName&gt;&lt;lastName&gt;Ahmed&lt;/lastName&gt;&lt;/author&gt;&lt;author&gt;&lt;firstName&gt;E&lt;/firstName&gt;&lt;lastName&gt;Pimenta&lt;/lastName&gt;&lt;/author&gt;&lt;author&gt;&lt;firstName&gt;P&lt;/firstName&gt;&lt;lastName&gt;Taylor&lt;/lastName&gt;&lt;/author&gt;&lt;author&gt;&lt;firstName&gt;R&lt;/firstName&gt;&lt;lastName&gt;Gordon&lt;/lastName&gt;&lt;/author&gt;&lt;/authors&gt;&lt;/publication&gt;&lt;publication&gt;&lt;volume&gt;42&lt;/volume&gt;&lt;publication_date&gt;99201003111200000000222000&lt;/publication_date&gt;&lt;number&gt;06&lt;/number&gt;&lt;doi&gt;10.1055/s-0030-1248326&lt;/doi&gt;&lt;startpage&gt;382&lt;/startpage&gt;&lt;title&gt;Aldosterone to Renin Ratio – A Reliable Screening Tool for Primary Aldosteronism?&lt;/title&gt;&lt;uuid&gt;AEA32676-8D40-4B5B-903E-389B03D18EBB&lt;/uuid&gt;&lt;subtype&gt;400&lt;/subtype&gt;&lt;endpage&gt;391&lt;/endpage&gt;&lt;type&gt;400&lt;/type&gt;&lt;url&gt;http://www.thieme-connect.de/DOI/DOI?10.1055/s-0030-1248326&lt;/url&gt;&lt;bundle&gt;&lt;publication&gt;&lt;title&gt;Hormone and Metabolic Research&lt;/title&gt;&lt;type&gt;-100&lt;/type&gt;&lt;subtype&gt;-100&lt;/subtype&gt;&lt;uuid&gt;5DC6AB79-A4E8-4E08-A019-33D43DFB425C&lt;/uuid&gt;&lt;/publication&gt;&lt;/bundle&gt;&lt;authors&gt;&lt;author&gt;&lt;firstName&gt;A&lt;/firstName&gt;&lt;lastName&gt;Tomaschitz&lt;/lastName&gt;&lt;/author&gt;&lt;author&gt;&lt;firstName&gt;S&lt;/firstName&gt;&lt;lastName&gt;Pilz&lt;/lastName&gt;&lt;/author&gt;&lt;/authors&gt;&lt;/publication&gt;&lt;/publications&gt;&lt;cites&gt;&lt;/cites&gt;&lt;/citation&gt;</w:instrText>
      </w:r>
      <w:r w:rsidR="000A2074">
        <w:rPr>
          <w:rFonts w:ascii="Arial" w:hAnsi="Arial" w:cs="Arial"/>
          <w:sz w:val="22"/>
          <w:szCs w:val="22"/>
        </w:rPr>
        <w:fldChar w:fldCharType="separate"/>
      </w:r>
      <w:ins w:id="41" w:author="Daniel Herman" w:date="2017-02-01T15:27:00Z">
        <w:r w:rsidR="00020CCC">
          <w:rPr>
            <w:rFonts w:ascii="Arial" w:hAnsi="Arial" w:cs="Arial"/>
            <w:sz w:val="22"/>
            <w:szCs w:val="22"/>
            <w:vertAlign w:val="superscript"/>
          </w:rPr>
          <w:t>20,21</w:t>
        </w:r>
      </w:ins>
      <w:del w:id="42" w:author="Daniel Herman" w:date="2017-02-01T15:26:00Z">
        <w:r w:rsidR="001B5CC7" w:rsidDel="00F669CE">
          <w:rPr>
            <w:rFonts w:ascii="Arial" w:hAnsi="Arial" w:cs="Arial"/>
            <w:sz w:val="22"/>
            <w:szCs w:val="22"/>
            <w:vertAlign w:val="superscript"/>
          </w:rPr>
          <w:delText>15,16</w:delText>
        </w:r>
      </w:del>
      <w:r w:rsidR="000A2074">
        <w:rPr>
          <w:rFonts w:ascii="Arial" w:hAnsi="Arial" w:cs="Arial"/>
          <w:sz w:val="22"/>
          <w:szCs w:val="22"/>
        </w:rPr>
        <w:fldChar w:fldCharType="end"/>
      </w:r>
      <w:r w:rsidR="00C2508D" w:rsidRPr="00BB0CAF">
        <w:rPr>
          <w:rFonts w:ascii="Arial" w:hAnsi="Arial" w:cs="Arial"/>
          <w:sz w:val="22"/>
          <w:szCs w:val="22"/>
        </w:rPr>
        <w:t xml:space="preserve"> </w:t>
      </w:r>
      <w:r w:rsidR="00773E06">
        <w:rPr>
          <w:rFonts w:ascii="Arial" w:hAnsi="Arial" w:cs="Arial"/>
          <w:sz w:val="22"/>
          <w:szCs w:val="22"/>
        </w:rPr>
        <w:t xml:space="preserve">Most screen-positive patients </w:t>
      </w:r>
      <w:r w:rsidR="001C0A13">
        <w:rPr>
          <w:rFonts w:ascii="Arial" w:hAnsi="Arial" w:cs="Arial"/>
          <w:sz w:val="22"/>
          <w:szCs w:val="22"/>
        </w:rPr>
        <w:t xml:space="preserve">undergo </w:t>
      </w:r>
      <w:r w:rsidR="00A90BC7" w:rsidRPr="00BB0CAF">
        <w:rPr>
          <w:rFonts w:ascii="Arial" w:hAnsi="Arial" w:cs="Arial"/>
          <w:sz w:val="22"/>
          <w:szCs w:val="22"/>
        </w:rPr>
        <w:t>salt suppression testing</w:t>
      </w:r>
      <w:r w:rsidR="001C0A13">
        <w:rPr>
          <w:rFonts w:ascii="Arial" w:hAnsi="Arial" w:cs="Arial"/>
          <w:sz w:val="22"/>
          <w:szCs w:val="22"/>
        </w:rPr>
        <w:t xml:space="preserve"> to </w:t>
      </w:r>
      <w:r w:rsidR="001C0A13" w:rsidRPr="00BB0CAF">
        <w:rPr>
          <w:rFonts w:ascii="Arial" w:hAnsi="Arial" w:cs="Arial"/>
          <w:sz w:val="22"/>
          <w:szCs w:val="22"/>
        </w:rPr>
        <w:t>confirm the diagnosis</w:t>
      </w:r>
      <w:r w:rsidR="00CF15D5">
        <w:rPr>
          <w:rFonts w:ascii="Arial" w:hAnsi="Arial" w:cs="Arial"/>
          <w:sz w:val="22"/>
          <w:szCs w:val="22"/>
        </w:rPr>
        <w:t xml:space="preserve">, followed by cross-sectional imaging and </w:t>
      </w:r>
      <w:r w:rsidR="00765DFC">
        <w:rPr>
          <w:rFonts w:ascii="Arial" w:hAnsi="Arial" w:cs="Arial"/>
          <w:sz w:val="22"/>
          <w:szCs w:val="22"/>
        </w:rPr>
        <w:t>adrenal vein sampling</w:t>
      </w:r>
      <w:r w:rsidR="00336641">
        <w:rPr>
          <w:rFonts w:ascii="Arial" w:hAnsi="Arial" w:cs="Arial"/>
          <w:sz w:val="22"/>
          <w:szCs w:val="22"/>
        </w:rPr>
        <w:t xml:space="preserve"> </w:t>
      </w:r>
      <w:r w:rsidR="00FD5CE4">
        <w:rPr>
          <w:rFonts w:ascii="Arial" w:hAnsi="Arial" w:cs="Arial"/>
          <w:sz w:val="22"/>
          <w:szCs w:val="22"/>
        </w:rPr>
        <w:t>to</w:t>
      </w:r>
      <w:r w:rsidR="00C2508D" w:rsidRPr="00BB0CAF">
        <w:rPr>
          <w:rFonts w:ascii="Arial" w:hAnsi="Arial" w:cs="Arial"/>
          <w:sz w:val="22"/>
          <w:szCs w:val="22"/>
        </w:rPr>
        <w:t xml:space="preserve"> distinguish between </w:t>
      </w:r>
      <w:r w:rsidR="0051032B">
        <w:rPr>
          <w:rFonts w:ascii="Arial" w:hAnsi="Arial" w:cs="Arial"/>
          <w:sz w:val="22"/>
          <w:szCs w:val="22"/>
        </w:rPr>
        <w:t>APA</w:t>
      </w:r>
      <w:r w:rsidR="00690EDD" w:rsidRPr="00BB0CAF">
        <w:rPr>
          <w:rFonts w:ascii="Arial" w:hAnsi="Arial" w:cs="Arial"/>
          <w:sz w:val="22"/>
          <w:szCs w:val="22"/>
        </w:rPr>
        <w:t xml:space="preserve"> and BAH.</w:t>
      </w:r>
    </w:p>
    <w:p w14:paraId="0AFBFC33" w14:textId="46E16377" w:rsidR="00073C14" w:rsidRDefault="00496E9D" w:rsidP="006F7988">
      <w:pPr>
        <w:pStyle w:val="HTMLPreformatted"/>
        <w:rPr>
          <w:rFonts w:ascii="Arial" w:hAnsi="Arial" w:cs="Arial"/>
          <w:sz w:val="22"/>
          <w:szCs w:val="22"/>
        </w:rPr>
      </w:pPr>
      <w:r>
        <w:rPr>
          <w:rFonts w:ascii="Arial" w:hAnsi="Arial" w:cs="Arial"/>
          <w:sz w:val="22"/>
          <w:szCs w:val="22"/>
        </w:rPr>
        <w:tab/>
      </w:r>
      <w:r w:rsidRPr="006F7988">
        <w:rPr>
          <w:rFonts w:ascii="Arial" w:hAnsi="Arial" w:cs="Arial"/>
          <w:b/>
          <w:sz w:val="22"/>
          <w:szCs w:val="22"/>
        </w:rPr>
        <w:t xml:space="preserve">Despite the burden of PA and the availability of specific treatments, PA </w:t>
      </w:r>
      <w:r w:rsidR="00BB53EC" w:rsidRPr="006F7988">
        <w:rPr>
          <w:rFonts w:ascii="Arial" w:hAnsi="Arial" w:cs="Arial"/>
          <w:b/>
          <w:sz w:val="22"/>
          <w:szCs w:val="22"/>
        </w:rPr>
        <w:t>is extremely underdiagnosed</w:t>
      </w:r>
      <w:r w:rsidRPr="006F7988">
        <w:rPr>
          <w:rFonts w:ascii="Arial" w:hAnsi="Arial" w:cs="Arial"/>
          <w:b/>
          <w:sz w:val="22"/>
          <w:szCs w:val="22"/>
        </w:rPr>
        <w:t>;</w:t>
      </w:r>
      <w:r w:rsidR="00BB53EC" w:rsidRPr="006F7988">
        <w:rPr>
          <w:rFonts w:ascii="Arial" w:hAnsi="Arial" w:cs="Arial"/>
          <w:b/>
          <w:sz w:val="22"/>
          <w:szCs w:val="22"/>
        </w:rPr>
        <w:t xml:space="preserve"> </w:t>
      </w:r>
      <w:r w:rsidRPr="006F7988">
        <w:rPr>
          <w:rFonts w:ascii="Arial" w:hAnsi="Arial" w:cs="Arial"/>
          <w:b/>
          <w:sz w:val="22"/>
          <w:szCs w:val="22"/>
        </w:rPr>
        <w:t xml:space="preserve">it is </w:t>
      </w:r>
      <w:ins w:id="43" w:author="Daniel Herman" w:date="2017-02-01T15:01:00Z">
        <w:r w:rsidR="00733A05">
          <w:rPr>
            <w:rFonts w:ascii="Arial" w:hAnsi="Arial" w:cs="Arial"/>
            <w:b/>
            <w:sz w:val="22"/>
            <w:szCs w:val="22"/>
          </w:rPr>
          <w:t xml:space="preserve">not </w:t>
        </w:r>
      </w:ins>
      <w:del w:id="44" w:author="Daniel Herman" w:date="2017-02-01T15:01:00Z">
        <w:r w:rsidRPr="006F7988" w:rsidDel="00733A05">
          <w:rPr>
            <w:rFonts w:ascii="Arial" w:hAnsi="Arial" w:cs="Arial"/>
            <w:b/>
            <w:sz w:val="22"/>
            <w:szCs w:val="22"/>
          </w:rPr>
          <w:delText>un</w:delText>
        </w:r>
      </w:del>
      <w:r w:rsidRPr="006F7988">
        <w:rPr>
          <w:rFonts w:ascii="Arial" w:hAnsi="Arial" w:cs="Arial"/>
          <w:b/>
          <w:sz w:val="22"/>
          <w:szCs w:val="22"/>
        </w:rPr>
        <w:t>recognized in up to 99% of affected patients</w:t>
      </w:r>
      <w:r w:rsidR="00BB53EC" w:rsidRPr="008675A0">
        <w:rPr>
          <w:rFonts w:ascii="Arial" w:hAnsi="Arial" w:cs="Arial"/>
          <w:sz w:val="22"/>
          <w:szCs w:val="22"/>
        </w:rPr>
        <w:t>.</w:t>
      </w:r>
      <w:r w:rsidR="00BB53EC" w:rsidRPr="008675A0">
        <w:rPr>
          <w:rFonts w:ascii="Arial" w:hAnsi="Arial" w:cs="Arial"/>
          <w:sz w:val="22"/>
          <w:szCs w:val="22"/>
        </w:rPr>
        <w:fldChar w:fldCharType="begin"/>
      </w:r>
      <w:r w:rsidR="00020CCC">
        <w:rPr>
          <w:rFonts w:ascii="Arial" w:hAnsi="Arial" w:cs="Arial"/>
          <w:sz w:val="22"/>
          <w:szCs w:val="22"/>
        </w:rPr>
        <w:instrText xml:space="preserve"> ADDIN PAPERS2_CITATIONS &lt;citation&gt;&lt;uuid&gt;88F978C6-0E32-4ED9-A413-51AE08CA215A&lt;/uuid&gt;&lt;priority&gt;7&lt;/priority&gt;&lt;publications&gt;&lt;publication&gt;&lt;uuid&gt;E569E025-4328-4D73-B4F5-83C1837E34EE&lt;/uuid&gt;&lt;volume&gt;47&lt;/volume&gt;&lt;doi&gt;10.1055/s-0035-1565182&lt;/doi&gt;&lt;startpage&gt;935&lt;/startpage&gt;&lt;publication_date&gt;99201512141200000000222000&lt;/publication_date&gt;&lt;url&gt;http://www.thieme-connect.de/DOI/DOI?10.1055/s-0035-1565182&lt;/url&gt;&lt;citekey&gt;Funder:2015cw&lt;/citekey&gt;&lt;type&gt;400&lt;/type&gt;&lt;title&gt;Primary Aldosteronism: New Answers, New Questions&lt;/title&gt;&lt;publisher&gt;© Georg Thieme Verlag KG&lt;/publisher&gt;&lt;number&gt;13&lt;/number&gt;&lt;subtype&gt;400&lt;/subtype&gt;&lt;endpage&gt;940&lt;/endpage&gt;&lt;bundle&gt;&lt;publication&gt;&lt;title&gt;Hormone and Metabolic Research&lt;/title&gt;&lt;type&gt;-100&lt;/type&gt;&lt;subtype&gt;-100&lt;/subtype&gt;&lt;uuid&gt;5DC6AB79-A4E8-4E08-A019-33D43DFB425C&lt;/uuid&gt;&lt;/publication&gt;&lt;/bundle&gt;&lt;authors&gt;&lt;author&gt;&lt;firstName&gt;J&lt;/firstName&gt;&lt;lastName&gt;Funder&lt;/lastName&gt;&lt;/author&gt;&lt;/authors&gt;&lt;/publication&gt;&lt;/publications&gt;&lt;cites&gt;&lt;/cites&gt;&lt;/citation&gt;</w:instrText>
      </w:r>
      <w:r w:rsidR="00BB53EC" w:rsidRPr="008675A0">
        <w:rPr>
          <w:rFonts w:ascii="Arial" w:hAnsi="Arial" w:cs="Arial"/>
          <w:sz w:val="22"/>
          <w:szCs w:val="22"/>
        </w:rPr>
        <w:fldChar w:fldCharType="separate"/>
      </w:r>
      <w:ins w:id="45" w:author="Daniel Herman" w:date="2017-02-01T15:27:00Z">
        <w:r w:rsidR="00020CCC">
          <w:rPr>
            <w:rFonts w:ascii="Arial" w:hAnsi="Arial" w:cs="Arial"/>
            <w:sz w:val="22"/>
            <w:szCs w:val="22"/>
            <w:vertAlign w:val="superscript"/>
          </w:rPr>
          <w:t>22</w:t>
        </w:r>
      </w:ins>
      <w:del w:id="46" w:author="Daniel Herman" w:date="2017-02-01T15:26:00Z">
        <w:r w:rsidR="001B5CC7" w:rsidDel="00F669CE">
          <w:rPr>
            <w:rFonts w:ascii="Arial" w:hAnsi="Arial" w:cs="Arial"/>
            <w:sz w:val="22"/>
            <w:szCs w:val="22"/>
            <w:vertAlign w:val="superscript"/>
          </w:rPr>
          <w:delText>17</w:delText>
        </w:r>
      </w:del>
      <w:r w:rsidR="00BB53EC" w:rsidRPr="008675A0">
        <w:rPr>
          <w:rFonts w:ascii="Arial" w:hAnsi="Arial" w:cs="Arial"/>
          <w:sz w:val="22"/>
          <w:szCs w:val="22"/>
        </w:rPr>
        <w:fldChar w:fldCharType="end"/>
      </w:r>
      <w:r w:rsidR="00BB53EC" w:rsidRPr="008675A0">
        <w:rPr>
          <w:rFonts w:ascii="Arial" w:hAnsi="Arial" w:cs="Arial"/>
          <w:sz w:val="22"/>
          <w:szCs w:val="22"/>
        </w:rPr>
        <w:t xml:space="preserve"> </w:t>
      </w:r>
      <w:r w:rsidR="0000278F">
        <w:rPr>
          <w:rFonts w:ascii="Arial" w:hAnsi="Arial" w:cs="Arial"/>
          <w:sz w:val="22"/>
          <w:szCs w:val="22"/>
        </w:rPr>
        <w:t>In UPHS</w:t>
      </w:r>
      <w:r w:rsidR="001F3A73">
        <w:rPr>
          <w:rFonts w:ascii="Arial" w:hAnsi="Arial" w:cs="Arial"/>
          <w:sz w:val="22"/>
          <w:szCs w:val="22"/>
        </w:rPr>
        <w:t xml:space="preserve"> since 2014</w:t>
      </w:r>
      <w:r w:rsidR="00E154E9">
        <w:rPr>
          <w:rFonts w:ascii="Arial" w:hAnsi="Arial" w:cs="Arial"/>
          <w:sz w:val="22"/>
          <w:szCs w:val="22"/>
        </w:rPr>
        <w:t xml:space="preserve">, </w:t>
      </w:r>
      <w:r w:rsidR="007C5E2D">
        <w:rPr>
          <w:rFonts w:ascii="Arial" w:hAnsi="Arial" w:cs="Arial"/>
          <w:sz w:val="22"/>
          <w:szCs w:val="22"/>
        </w:rPr>
        <w:t>only 393 (0.2%) of the</w:t>
      </w:r>
      <w:r>
        <w:rPr>
          <w:rFonts w:ascii="Arial" w:hAnsi="Arial" w:cs="Arial"/>
          <w:sz w:val="22"/>
          <w:szCs w:val="22"/>
        </w:rPr>
        <w:t xml:space="preserve"> 189,068 </w:t>
      </w:r>
      <w:r w:rsidR="00CA3EBF">
        <w:rPr>
          <w:rFonts w:ascii="Arial" w:hAnsi="Arial" w:cs="Arial"/>
          <w:sz w:val="22"/>
          <w:szCs w:val="22"/>
        </w:rPr>
        <w:t xml:space="preserve">patients </w:t>
      </w:r>
      <w:r w:rsidR="00715291">
        <w:rPr>
          <w:rFonts w:ascii="Arial" w:hAnsi="Arial" w:cs="Arial"/>
          <w:sz w:val="22"/>
          <w:szCs w:val="22"/>
        </w:rPr>
        <w:t>prescribed anti-hypertensives</w:t>
      </w:r>
      <w:r w:rsidR="007C5E2D">
        <w:rPr>
          <w:rFonts w:ascii="Arial" w:hAnsi="Arial" w:cs="Arial"/>
          <w:sz w:val="22"/>
          <w:szCs w:val="22"/>
        </w:rPr>
        <w:t xml:space="preserve"> appear to be </w:t>
      </w:r>
      <w:r w:rsidR="003B62CE">
        <w:rPr>
          <w:rFonts w:ascii="Arial" w:hAnsi="Arial" w:cs="Arial"/>
          <w:sz w:val="22"/>
          <w:szCs w:val="22"/>
        </w:rPr>
        <w:t>diagnosed with PA</w:t>
      </w:r>
      <w:r w:rsidR="007C5E2D">
        <w:rPr>
          <w:rFonts w:ascii="Arial" w:hAnsi="Arial" w:cs="Arial"/>
          <w:sz w:val="22"/>
          <w:szCs w:val="22"/>
        </w:rPr>
        <w:t xml:space="preserve">, suggesting that </w:t>
      </w:r>
      <w:ins w:id="47" w:author="Daniel Herman" w:date="2017-02-01T15:02:00Z">
        <w:r w:rsidR="00BD0939">
          <w:rPr>
            <w:rFonts w:ascii="Arial" w:hAnsi="Arial" w:cs="Arial"/>
            <w:sz w:val="22"/>
            <w:szCs w:val="22"/>
          </w:rPr>
          <w:t>~</w:t>
        </w:r>
      </w:ins>
      <w:r w:rsidR="00D26A2F">
        <w:rPr>
          <w:rFonts w:ascii="Arial" w:hAnsi="Arial" w:cs="Arial"/>
          <w:sz w:val="22"/>
          <w:szCs w:val="22"/>
        </w:rPr>
        <w:t>10</w:t>
      </w:r>
      <w:r>
        <w:rPr>
          <w:rFonts w:ascii="Arial" w:hAnsi="Arial" w:cs="Arial"/>
          <w:sz w:val="22"/>
          <w:szCs w:val="22"/>
        </w:rPr>
        <w:t xml:space="preserve">,000 </w:t>
      </w:r>
      <w:r w:rsidR="00D24035">
        <w:rPr>
          <w:rFonts w:ascii="Arial" w:hAnsi="Arial" w:cs="Arial"/>
          <w:sz w:val="22"/>
          <w:szCs w:val="22"/>
        </w:rPr>
        <w:t xml:space="preserve">UPHS </w:t>
      </w:r>
      <w:r w:rsidR="00BA6CAF">
        <w:rPr>
          <w:rFonts w:ascii="Arial" w:hAnsi="Arial" w:cs="Arial"/>
          <w:sz w:val="22"/>
          <w:szCs w:val="22"/>
        </w:rPr>
        <w:t xml:space="preserve">PA patients </w:t>
      </w:r>
      <w:r w:rsidR="00E7140A">
        <w:rPr>
          <w:rFonts w:ascii="Arial" w:hAnsi="Arial" w:cs="Arial"/>
          <w:sz w:val="22"/>
          <w:szCs w:val="22"/>
        </w:rPr>
        <w:t>may be</w:t>
      </w:r>
      <w:r w:rsidR="00EB1CBC">
        <w:rPr>
          <w:rFonts w:ascii="Arial" w:hAnsi="Arial" w:cs="Arial"/>
          <w:sz w:val="22"/>
          <w:szCs w:val="22"/>
        </w:rPr>
        <w:t xml:space="preserve"> undiagnosed</w:t>
      </w:r>
      <w:r w:rsidR="003B62CE">
        <w:rPr>
          <w:rFonts w:ascii="Arial" w:hAnsi="Arial" w:cs="Arial"/>
          <w:sz w:val="22"/>
          <w:szCs w:val="22"/>
        </w:rPr>
        <w:t>.</w:t>
      </w:r>
      <w:r w:rsidR="00A476E5">
        <w:rPr>
          <w:rFonts w:ascii="Arial" w:hAnsi="Arial" w:cs="Arial"/>
          <w:sz w:val="22"/>
          <w:szCs w:val="22"/>
        </w:rPr>
        <w:t xml:space="preserve"> </w:t>
      </w:r>
      <w:r w:rsidR="002B435F" w:rsidRPr="008675A0">
        <w:rPr>
          <w:rFonts w:ascii="Arial" w:hAnsi="Arial" w:cs="Arial"/>
          <w:sz w:val="22"/>
          <w:szCs w:val="22"/>
        </w:rPr>
        <w:t xml:space="preserve">In addition, those </w:t>
      </w:r>
      <w:r w:rsidR="0046127F">
        <w:rPr>
          <w:rFonts w:ascii="Arial" w:hAnsi="Arial" w:cs="Arial"/>
          <w:sz w:val="22"/>
          <w:szCs w:val="22"/>
        </w:rPr>
        <w:t xml:space="preserve">patients </w:t>
      </w:r>
      <w:r w:rsidR="002B435F" w:rsidRPr="008675A0">
        <w:rPr>
          <w:rFonts w:ascii="Arial" w:hAnsi="Arial" w:cs="Arial"/>
          <w:sz w:val="22"/>
          <w:szCs w:val="22"/>
        </w:rPr>
        <w:t xml:space="preserve">identified </w:t>
      </w:r>
      <w:del w:id="48" w:author="Daniel Herman" w:date="2017-02-01T15:02:00Z">
        <w:r w:rsidR="00924181" w:rsidRPr="008675A0" w:rsidDel="00592C68">
          <w:rPr>
            <w:rFonts w:ascii="Arial" w:hAnsi="Arial" w:cs="Arial"/>
            <w:sz w:val="22"/>
            <w:szCs w:val="22"/>
          </w:rPr>
          <w:delText xml:space="preserve">are </w:delText>
        </w:r>
      </w:del>
      <w:ins w:id="49" w:author="Daniel Herman" w:date="2017-02-01T15:02:00Z">
        <w:r w:rsidR="00592C68">
          <w:rPr>
            <w:rFonts w:ascii="Arial" w:hAnsi="Arial" w:cs="Arial"/>
            <w:sz w:val="22"/>
            <w:szCs w:val="22"/>
          </w:rPr>
          <w:t>were</w:t>
        </w:r>
        <w:r w:rsidR="00592C68" w:rsidRPr="008675A0">
          <w:rPr>
            <w:rFonts w:ascii="Arial" w:hAnsi="Arial" w:cs="Arial"/>
            <w:sz w:val="22"/>
            <w:szCs w:val="22"/>
          </w:rPr>
          <w:t xml:space="preserve"> </w:t>
        </w:r>
      </w:ins>
      <w:r w:rsidR="00924181" w:rsidRPr="008675A0">
        <w:rPr>
          <w:rFonts w:ascii="Arial" w:hAnsi="Arial" w:cs="Arial"/>
          <w:sz w:val="22"/>
          <w:szCs w:val="22"/>
        </w:rPr>
        <w:t xml:space="preserve">found after </w:t>
      </w:r>
      <w:r w:rsidR="007C5115" w:rsidRPr="008675A0">
        <w:rPr>
          <w:rFonts w:ascii="Arial" w:hAnsi="Arial" w:cs="Arial"/>
          <w:sz w:val="22"/>
          <w:szCs w:val="22"/>
        </w:rPr>
        <w:t>many years of poorly controlled hy</w:t>
      </w:r>
      <w:r w:rsidR="0083258F" w:rsidRPr="008675A0">
        <w:rPr>
          <w:rFonts w:ascii="Arial" w:hAnsi="Arial" w:cs="Arial"/>
          <w:sz w:val="22"/>
          <w:szCs w:val="22"/>
        </w:rPr>
        <w:t>pertension.</w:t>
      </w:r>
      <w:r w:rsidR="007C5115" w:rsidRPr="008675A0">
        <w:rPr>
          <w:rFonts w:ascii="Arial" w:hAnsi="Arial" w:cs="Arial"/>
          <w:sz w:val="22"/>
          <w:szCs w:val="22"/>
        </w:rPr>
        <w:t xml:space="preserve"> </w:t>
      </w:r>
      <w:r w:rsidR="00A90BC7">
        <w:rPr>
          <w:rFonts w:ascii="Arial" w:hAnsi="Arial" w:cs="Arial"/>
          <w:sz w:val="22"/>
          <w:szCs w:val="22"/>
        </w:rPr>
        <w:t xml:space="preserve">Among the 367 </w:t>
      </w:r>
      <w:r w:rsidR="003D738E" w:rsidRPr="008675A0">
        <w:rPr>
          <w:rFonts w:ascii="Arial" w:hAnsi="Arial" w:cs="Arial"/>
          <w:sz w:val="22"/>
          <w:szCs w:val="22"/>
        </w:rPr>
        <w:t xml:space="preserve">PA </w:t>
      </w:r>
      <w:r w:rsidR="00B36C40">
        <w:rPr>
          <w:rFonts w:ascii="Arial" w:hAnsi="Arial" w:cs="Arial"/>
          <w:sz w:val="22"/>
          <w:szCs w:val="22"/>
        </w:rPr>
        <w:t xml:space="preserve">patients </w:t>
      </w:r>
      <w:r w:rsidR="00357620">
        <w:rPr>
          <w:rFonts w:ascii="Arial" w:hAnsi="Arial" w:cs="Arial"/>
          <w:sz w:val="22"/>
          <w:szCs w:val="22"/>
        </w:rPr>
        <w:t>cared for at</w:t>
      </w:r>
      <w:r w:rsidR="00B36C40">
        <w:rPr>
          <w:rFonts w:ascii="Arial" w:hAnsi="Arial" w:cs="Arial"/>
          <w:sz w:val="22"/>
          <w:szCs w:val="22"/>
        </w:rPr>
        <w:t xml:space="preserve"> UPHS</w:t>
      </w:r>
      <w:r w:rsidR="003D738E" w:rsidRPr="008675A0">
        <w:rPr>
          <w:rFonts w:ascii="Arial" w:hAnsi="Arial" w:cs="Arial"/>
          <w:sz w:val="22"/>
          <w:szCs w:val="22"/>
        </w:rPr>
        <w:t xml:space="preserve"> </w:t>
      </w:r>
      <w:r w:rsidR="00A90BC7">
        <w:rPr>
          <w:rFonts w:ascii="Arial" w:hAnsi="Arial" w:cs="Arial"/>
          <w:sz w:val="22"/>
          <w:szCs w:val="22"/>
        </w:rPr>
        <w:t>between</w:t>
      </w:r>
      <w:r w:rsidR="00A90BC7" w:rsidRPr="008675A0">
        <w:rPr>
          <w:rFonts w:ascii="Arial" w:hAnsi="Arial" w:cs="Arial"/>
          <w:sz w:val="22"/>
          <w:szCs w:val="22"/>
        </w:rPr>
        <w:t xml:space="preserve"> 1997 and 2013,</w:t>
      </w:r>
      <w:r w:rsidR="003D738E" w:rsidRPr="008675A0">
        <w:rPr>
          <w:rFonts w:ascii="Arial" w:hAnsi="Arial" w:cs="Arial"/>
          <w:sz w:val="22"/>
          <w:szCs w:val="22"/>
        </w:rPr>
        <w:t xml:space="preserve"> </w:t>
      </w:r>
      <w:r w:rsidR="00A90BC7">
        <w:rPr>
          <w:rFonts w:ascii="Arial" w:hAnsi="Arial" w:cs="Arial"/>
          <w:sz w:val="22"/>
          <w:szCs w:val="22"/>
        </w:rPr>
        <w:t xml:space="preserve">the median duration of </w:t>
      </w:r>
      <w:r w:rsidR="007C5115" w:rsidRPr="008675A0">
        <w:rPr>
          <w:rFonts w:ascii="Arial" w:hAnsi="Arial" w:cs="Arial"/>
          <w:sz w:val="22"/>
          <w:szCs w:val="22"/>
        </w:rPr>
        <w:t xml:space="preserve">hypertension </w:t>
      </w:r>
      <w:r w:rsidR="00C7228B">
        <w:rPr>
          <w:rFonts w:ascii="Arial" w:hAnsi="Arial" w:cs="Arial"/>
          <w:sz w:val="22"/>
          <w:szCs w:val="22"/>
        </w:rPr>
        <w:t xml:space="preserve">prior to PA diagnosis </w:t>
      </w:r>
      <w:r w:rsidR="00A90BC7">
        <w:rPr>
          <w:rFonts w:ascii="Arial" w:hAnsi="Arial" w:cs="Arial"/>
          <w:sz w:val="22"/>
          <w:szCs w:val="22"/>
        </w:rPr>
        <w:t xml:space="preserve">was </w:t>
      </w:r>
      <w:r w:rsidR="007C5115" w:rsidRPr="008675A0">
        <w:rPr>
          <w:rFonts w:ascii="Arial" w:hAnsi="Arial" w:cs="Arial"/>
          <w:sz w:val="22"/>
          <w:szCs w:val="22"/>
        </w:rPr>
        <w:t>10 years</w:t>
      </w:r>
      <w:r w:rsidR="003D738E" w:rsidRPr="008675A0">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748330C4-BC49-4288-B66B-84D154433F0F&lt;/uuid&gt;&lt;priority&gt;19&lt;/priority&gt;&lt;publications&gt;&lt;publication&gt;&lt;uuid&gt;DE74A38E-7196-4A83-A65D-A3D6467AA3EC&lt;/uuid&gt;&lt;volume&gt;113&lt;/volume&gt;&lt;doi&gt;10.1002/jso.24182&lt;/doi&gt;&lt;subtitle&gt;AVS in Patients With Negative Imaging&lt;/subtitle&gt;&lt;startpage&gt;532&lt;/startpage&gt;&lt;publication_date&gt;99201604011200000000222000&lt;/publication_date&gt;&lt;url&gt;http://onlinelibrary.wiley.com/doi/10.1002/jso.24182/full&lt;/url&gt;&lt;citekey&gt;Wachtel:2016ej&lt;/citekey&gt;&lt;type&gt;400&lt;/type&gt;&lt;title&gt;Role of adrenal vein sampling in primary aldosteronism: Impact of imaging, localization, and age&lt;/title&gt;&lt;number&gt;5&lt;/number&gt;&lt;subtype&gt;400&lt;/subtype&gt;&lt;endpage&gt;537&lt;/endpage&gt;&lt;bundle&gt;&lt;publication&gt;&lt;title&gt;Journal of Surgical Oncology&lt;/title&gt;&lt;type&gt;-100&lt;/type&gt;&lt;subtype&gt;-100&lt;/subtype&gt;&lt;uuid&gt;D16DB1F4-FFF1-423E-BC15-581E160E9ED3&lt;/uuid&gt;&lt;/publication&gt;&lt;/bundle&gt;&lt;authors&gt;&lt;author&gt;&lt;firstName&gt;Heather&lt;/firstName&gt;&lt;lastName&gt;Wachtel&lt;/lastName&gt;&lt;/author&gt;&lt;author&gt;&lt;firstName&gt;Salman&lt;/firstName&gt;&lt;lastName&gt;Zaheer&lt;/lastName&gt;&lt;/author&gt;&lt;author&gt;&lt;firstName&gt;Parth&lt;/firstName&gt;&lt;middleNames&gt;K&lt;/middleNames&gt;&lt;lastName&gt;Shah&lt;/lastName&gt;&lt;/author&gt;&lt;author&gt;&lt;firstName&gt;Scott&lt;/firstName&gt;&lt;middleNames&gt;O&lt;/middleNames&gt;&lt;lastName&gt;Trerotola&lt;/lastName&gt;&lt;/author&gt;&lt;author&gt;&lt;firstName&gt;Giorgos&lt;/firstName&gt;&lt;middleNames&gt;C&lt;/middleNames&gt;&lt;lastName&gt;Karakousis&lt;/lastName&gt;&lt;/author&gt;&lt;author&gt;&lt;firstName&gt;Robert&lt;/firstName&gt;&lt;middleNames&gt;E&lt;/middleNames&gt;&lt;lastName&gt;Roses&lt;/lastName&gt;&lt;/author&gt;&lt;author&gt;&lt;firstName&gt;Debbie&lt;/firstName&gt;&lt;middleNames&gt;L&lt;/middleNames&gt;&lt;lastName&gt;Cohen&lt;/lastName&gt;&lt;/author&gt;&lt;author&gt;&lt;firstName&gt;Douglas&lt;/firstName&gt;&lt;middleNames&gt;L&lt;/middleNames&gt;&lt;lastName&gt;Fraker&lt;/lastName&gt;&lt;/author&gt;&lt;/authors&gt;&lt;/publication&gt;&lt;/publications&gt;&lt;cites&gt;&lt;/cites&gt;&lt;/citation&gt;</w:instrText>
      </w:r>
      <w:r w:rsidR="000A2074">
        <w:rPr>
          <w:rFonts w:ascii="Arial" w:hAnsi="Arial" w:cs="Arial"/>
          <w:sz w:val="22"/>
          <w:szCs w:val="22"/>
        </w:rPr>
        <w:fldChar w:fldCharType="separate"/>
      </w:r>
      <w:ins w:id="50" w:author="Daniel Herman" w:date="2017-02-01T15:27:00Z">
        <w:r w:rsidR="00020CCC">
          <w:rPr>
            <w:rFonts w:ascii="Arial" w:hAnsi="Arial" w:cs="Arial"/>
            <w:sz w:val="22"/>
            <w:szCs w:val="22"/>
            <w:vertAlign w:val="superscript"/>
          </w:rPr>
          <w:t>23</w:t>
        </w:r>
      </w:ins>
      <w:del w:id="51" w:author="Daniel Herman" w:date="2017-02-01T15:26:00Z">
        <w:r w:rsidR="001B5CC7" w:rsidDel="00F669CE">
          <w:rPr>
            <w:rFonts w:ascii="Arial" w:hAnsi="Arial" w:cs="Arial"/>
            <w:sz w:val="22"/>
            <w:szCs w:val="22"/>
            <w:vertAlign w:val="superscript"/>
          </w:rPr>
          <w:delText>18</w:delText>
        </w:r>
      </w:del>
      <w:r w:rsidR="000A2074">
        <w:rPr>
          <w:rFonts w:ascii="Arial" w:hAnsi="Arial" w:cs="Arial"/>
          <w:sz w:val="22"/>
          <w:szCs w:val="22"/>
        </w:rPr>
        <w:fldChar w:fldCharType="end"/>
      </w:r>
      <w:r w:rsidR="003D738E" w:rsidRPr="008675A0">
        <w:rPr>
          <w:rFonts w:ascii="Arial" w:hAnsi="Arial" w:cs="Arial"/>
          <w:sz w:val="22"/>
          <w:szCs w:val="22"/>
        </w:rPr>
        <w:t xml:space="preserve"> </w:t>
      </w:r>
    </w:p>
    <w:p w14:paraId="181F35E4" w14:textId="3579C1FC" w:rsidR="00903620" w:rsidRPr="00BB0CAF" w:rsidRDefault="00496E9D" w:rsidP="00073C14">
      <w:pPr>
        <w:pStyle w:val="Default"/>
        <w:ind w:firstLine="360"/>
        <w:rPr>
          <w:rFonts w:ascii="Arial" w:hAnsi="Arial" w:cs="Arial"/>
          <w:sz w:val="22"/>
          <w:szCs w:val="22"/>
        </w:rPr>
      </w:pPr>
      <w:r w:rsidRPr="006F7988">
        <w:rPr>
          <w:rFonts w:ascii="Arial" w:hAnsi="Arial" w:cs="Arial"/>
          <w:b/>
          <w:sz w:val="22"/>
          <w:szCs w:val="22"/>
        </w:rPr>
        <w:t>To meet this critical unmet need, w</w:t>
      </w:r>
      <w:r w:rsidR="002107EA" w:rsidRPr="006F7988">
        <w:rPr>
          <w:rFonts w:ascii="Arial" w:hAnsi="Arial" w:cs="Arial"/>
          <w:b/>
          <w:sz w:val="22"/>
          <w:szCs w:val="22"/>
        </w:rPr>
        <w:t xml:space="preserve">e propose </w:t>
      </w:r>
      <w:r w:rsidR="00055F74" w:rsidRPr="006F7988">
        <w:rPr>
          <w:rFonts w:ascii="Arial" w:hAnsi="Arial" w:cs="Arial"/>
          <w:b/>
          <w:sz w:val="22"/>
          <w:szCs w:val="22"/>
        </w:rPr>
        <w:t xml:space="preserve">initiation of </w:t>
      </w:r>
      <w:r w:rsidR="00895B69" w:rsidRPr="006F7988">
        <w:rPr>
          <w:rFonts w:ascii="Arial" w:hAnsi="Arial" w:cs="Arial"/>
          <w:b/>
          <w:sz w:val="22"/>
          <w:szCs w:val="22"/>
        </w:rPr>
        <w:t xml:space="preserve">a new </w:t>
      </w:r>
      <w:r w:rsidR="0033558C" w:rsidRPr="006F7988">
        <w:rPr>
          <w:rFonts w:ascii="Arial" w:hAnsi="Arial" w:cs="Arial"/>
          <w:b/>
          <w:sz w:val="22"/>
          <w:szCs w:val="22"/>
        </w:rPr>
        <w:t xml:space="preserve">research program to </w:t>
      </w:r>
      <w:r w:rsidR="002107EA" w:rsidRPr="006F7988">
        <w:rPr>
          <w:rFonts w:ascii="Arial" w:hAnsi="Arial" w:cs="Arial"/>
          <w:b/>
          <w:sz w:val="22"/>
          <w:szCs w:val="22"/>
        </w:rPr>
        <w:t>develop systematic, automated solutions to enable earlier and more sensitive diagnosis of PA</w:t>
      </w:r>
      <w:r w:rsidR="00860EAE" w:rsidRPr="006F7988">
        <w:rPr>
          <w:rFonts w:ascii="Arial" w:hAnsi="Arial" w:cs="Arial"/>
          <w:b/>
          <w:sz w:val="22"/>
          <w:szCs w:val="22"/>
        </w:rPr>
        <w:t>.</w:t>
      </w:r>
      <w:r w:rsidR="007543EC">
        <w:rPr>
          <w:rFonts w:ascii="Arial" w:hAnsi="Arial" w:cs="Arial"/>
          <w:sz w:val="22"/>
          <w:szCs w:val="22"/>
        </w:rPr>
        <w:t xml:space="preserve"> </w:t>
      </w:r>
      <w:r w:rsidR="00BB53EC" w:rsidRPr="00BB0CAF">
        <w:rPr>
          <w:rFonts w:ascii="Arial" w:hAnsi="Arial" w:cs="Arial"/>
          <w:sz w:val="22"/>
          <w:szCs w:val="22"/>
        </w:rPr>
        <w:t xml:space="preserve">First, we will </w:t>
      </w:r>
      <w:r w:rsidR="00044E58" w:rsidRPr="00BB0CAF">
        <w:rPr>
          <w:rFonts w:ascii="Arial" w:hAnsi="Arial" w:cs="Arial"/>
          <w:sz w:val="22"/>
          <w:szCs w:val="22"/>
        </w:rPr>
        <w:t xml:space="preserve">identify </w:t>
      </w:r>
      <w:r w:rsidR="004931FA" w:rsidRPr="00BB0CAF">
        <w:rPr>
          <w:rFonts w:ascii="Arial" w:hAnsi="Arial" w:cs="Arial"/>
          <w:sz w:val="22"/>
          <w:szCs w:val="22"/>
        </w:rPr>
        <w:t xml:space="preserve">all </w:t>
      </w:r>
      <w:r w:rsidR="00044E58" w:rsidRPr="00BB0CAF">
        <w:rPr>
          <w:rFonts w:ascii="Arial" w:hAnsi="Arial" w:cs="Arial"/>
          <w:sz w:val="22"/>
          <w:szCs w:val="22"/>
        </w:rPr>
        <w:t>UPHS patients</w:t>
      </w:r>
      <w:r w:rsidR="00A74A3F" w:rsidRPr="00BB0CAF">
        <w:rPr>
          <w:rFonts w:ascii="Arial" w:hAnsi="Arial" w:cs="Arial"/>
          <w:sz w:val="22"/>
          <w:szCs w:val="22"/>
        </w:rPr>
        <w:t xml:space="preserve"> with</w:t>
      </w:r>
      <w:r w:rsidR="0062445B" w:rsidRPr="00BB0CAF">
        <w:rPr>
          <w:rFonts w:ascii="Arial" w:hAnsi="Arial" w:cs="Arial"/>
          <w:sz w:val="22"/>
          <w:szCs w:val="22"/>
        </w:rPr>
        <w:t xml:space="preserve"> diagnosed</w:t>
      </w:r>
      <w:r w:rsidR="00A74A3F" w:rsidRPr="00BB0CAF">
        <w:rPr>
          <w:rFonts w:ascii="Arial" w:hAnsi="Arial" w:cs="Arial"/>
          <w:sz w:val="22"/>
          <w:szCs w:val="22"/>
        </w:rPr>
        <w:t xml:space="preserve"> PA.</w:t>
      </w:r>
      <w:r w:rsidR="0097234C" w:rsidRPr="00BB0CAF">
        <w:rPr>
          <w:rFonts w:ascii="Arial" w:hAnsi="Arial" w:cs="Arial"/>
          <w:sz w:val="22"/>
          <w:szCs w:val="22"/>
        </w:rPr>
        <w:t xml:space="preserve"> Next, we will </w:t>
      </w:r>
      <w:r w:rsidR="0089122D" w:rsidRPr="00BB0CAF">
        <w:rPr>
          <w:rFonts w:ascii="Arial" w:hAnsi="Arial" w:cs="Arial"/>
          <w:sz w:val="22"/>
          <w:szCs w:val="22"/>
        </w:rPr>
        <w:t xml:space="preserve">develop an algorithm </w:t>
      </w:r>
      <w:r w:rsidR="00F2225B">
        <w:rPr>
          <w:rFonts w:ascii="Arial" w:hAnsi="Arial" w:cs="Arial"/>
          <w:sz w:val="22"/>
          <w:szCs w:val="22"/>
        </w:rPr>
        <w:t xml:space="preserve">based on existing clinical guidelines </w:t>
      </w:r>
      <w:r w:rsidR="0089122D" w:rsidRPr="00BB0CAF">
        <w:rPr>
          <w:rFonts w:ascii="Arial" w:hAnsi="Arial" w:cs="Arial"/>
          <w:sz w:val="22"/>
          <w:szCs w:val="22"/>
        </w:rPr>
        <w:t xml:space="preserve">to identify </w:t>
      </w:r>
      <w:r w:rsidR="00CA32CB" w:rsidRPr="00BB0CAF">
        <w:rPr>
          <w:rFonts w:ascii="Arial" w:hAnsi="Arial" w:cs="Arial"/>
          <w:sz w:val="22"/>
          <w:szCs w:val="22"/>
        </w:rPr>
        <w:t>patients likely to have undiagnosed PA.</w:t>
      </w:r>
      <w:r w:rsidR="00D95662" w:rsidRPr="00BB0CAF">
        <w:rPr>
          <w:rFonts w:ascii="Arial" w:hAnsi="Arial" w:cs="Arial"/>
          <w:sz w:val="22"/>
          <w:szCs w:val="22"/>
        </w:rPr>
        <w:t xml:space="preserve"> Finally, </w:t>
      </w:r>
      <w:r w:rsidR="00F842B9" w:rsidRPr="00BB0CAF">
        <w:rPr>
          <w:rFonts w:ascii="Arial" w:hAnsi="Arial" w:cs="Arial"/>
          <w:sz w:val="22"/>
          <w:szCs w:val="22"/>
        </w:rPr>
        <w:t xml:space="preserve">we will </w:t>
      </w:r>
      <w:r w:rsidR="00D85E0D">
        <w:rPr>
          <w:rFonts w:ascii="Arial" w:hAnsi="Arial" w:cs="Arial"/>
          <w:sz w:val="22"/>
          <w:szCs w:val="22"/>
        </w:rPr>
        <w:t>implement this algorithm as clinical decision support</w:t>
      </w:r>
      <w:r w:rsidR="00B47789" w:rsidRPr="00BB0CAF">
        <w:rPr>
          <w:rFonts w:ascii="Arial" w:hAnsi="Arial" w:cs="Arial"/>
          <w:sz w:val="22"/>
          <w:szCs w:val="22"/>
        </w:rPr>
        <w:t>.</w:t>
      </w:r>
      <w:r w:rsidR="008F3DF8" w:rsidRPr="00C14B41">
        <w:rPr>
          <w:rFonts w:ascii="Arial" w:hAnsi="Arial" w:cs="Arial"/>
          <w:sz w:val="22"/>
          <w:szCs w:val="22"/>
        </w:rPr>
        <w:t xml:space="preserve"> We expect </w:t>
      </w:r>
      <w:r w:rsidR="00201427" w:rsidRPr="00C14B41">
        <w:rPr>
          <w:rFonts w:ascii="Arial" w:hAnsi="Arial" w:cs="Arial"/>
          <w:sz w:val="22"/>
          <w:szCs w:val="22"/>
        </w:rPr>
        <w:t>this</w:t>
      </w:r>
      <w:r w:rsidR="00CC7527" w:rsidRPr="00C14B41">
        <w:rPr>
          <w:rFonts w:ascii="Arial" w:hAnsi="Arial" w:cs="Arial"/>
          <w:sz w:val="22"/>
          <w:szCs w:val="22"/>
        </w:rPr>
        <w:t xml:space="preserve"> tool </w:t>
      </w:r>
      <w:r w:rsidR="00E505DF" w:rsidRPr="00C14B41">
        <w:rPr>
          <w:rFonts w:ascii="Arial" w:hAnsi="Arial" w:cs="Arial"/>
          <w:sz w:val="22"/>
          <w:szCs w:val="22"/>
        </w:rPr>
        <w:t xml:space="preserve">to </w:t>
      </w:r>
      <w:r w:rsidR="003C742A" w:rsidRPr="00C14B41">
        <w:rPr>
          <w:rFonts w:ascii="Arial" w:hAnsi="Arial" w:cs="Arial"/>
          <w:sz w:val="22"/>
          <w:szCs w:val="22"/>
        </w:rPr>
        <w:t>increase the diagnosis of PA</w:t>
      </w:r>
      <w:r w:rsidR="008F120A" w:rsidRPr="00C14B41">
        <w:rPr>
          <w:rFonts w:ascii="Arial" w:hAnsi="Arial" w:cs="Arial"/>
          <w:sz w:val="22"/>
          <w:szCs w:val="22"/>
        </w:rPr>
        <w:t xml:space="preserve">. </w:t>
      </w:r>
      <w:r w:rsidR="008F120A" w:rsidRPr="00496E9D">
        <w:rPr>
          <w:rFonts w:ascii="Arial" w:hAnsi="Arial" w:cs="Arial"/>
          <w:sz w:val="22"/>
          <w:szCs w:val="22"/>
        </w:rPr>
        <w:t xml:space="preserve">This </w:t>
      </w:r>
      <w:r w:rsidR="001A473A" w:rsidRPr="00496E9D">
        <w:rPr>
          <w:rFonts w:ascii="Arial" w:hAnsi="Arial" w:cs="Arial"/>
          <w:sz w:val="22"/>
          <w:szCs w:val="22"/>
        </w:rPr>
        <w:t>will</w:t>
      </w:r>
      <w:r w:rsidR="008F120A" w:rsidRPr="00496E9D">
        <w:rPr>
          <w:rFonts w:ascii="Arial" w:hAnsi="Arial" w:cs="Arial"/>
          <w:sz w:val="22"/>
          <w:szCs w:val="22"/>
        </w:rPr>
        <w:t xml:space="preserve"> benefit newly diagnosed patients by </w:t>
      </w:r>
      <w:r w:rsidR="006C3C33" w:rsidRPr="006F7988">
        <w:rPr>
          <w:rFonts w:ascii="Arial" w:hAnsi="Arial" w:cs="Arial"/>
          <w:sz w:val="22"/>
          <w:szCs w:val="22"/>
          <w:u w:val="single"/>
        </w:rPr>
        <w:t>impro</w:t>
      </w:r>
      <w:r w:rsidR="00FA6A93" w:rsidRPr="006F7988">
        <w:rPr>
          <w:rFonts w:ascii="Arial" w:hAnsi="Arial" w:cs="Arial"/>
          <w:sz w:val="22"/>
          <w:szCs w:val="22"/>
          <w:u w:val="single"/>
        </w:rPr>
        <w:t>ving blood pressure control</w:t>
      </w:r>
      <w:r w:rsidR="008F120A" w:rsidRPr="00496E9D">
        <w:rPr>
          <w:rFonts w:ascii="Arial" w:hAnsi="Arial" w:cs="Arial"/>
          <w:sz w:val="22"/>
          <w:szCs w:val="22"/>
        </w:rPr>
        <w:t xml:space="preserve">, </w:t>
      </w:r>
      <w:r w:rsidR="004020F2">
        <w:rPr>
          <w:rFonts w:ascii="Arial" w:hAnsi="Arial" w:cs="Arial"/>
          <w:sz w:val="22"/>
          <w:szCs w:val="22"/>
        </w:rPr>
        <w:t xml:space="preserve">and will translate </w:t>
      </w:r>
      <w:r w:rsidR="008F120A" w:rsidRPr="00496E9D">
        <w:rPr>
          <w:rFonts w:ascii="Arial" w:hAnsi="Arial" w:cs="Arial"/>
          <w:sz w:val="22"/>
          <w:szCs w:val="22"/>
        </w:rPr>
        <w:t xml:space="preserve">into </w:t>
      </w:r>
      <w:r w:rsidR="00687720" w:rsidRPr="006F7988">
        <w:rPr>
          <w:rFonts w:ascii="Arial" w:hAnsi="Arial" w:cs="Arial"/>
          <w:sz w:val="22"/>
          <w:szCs w:val="22"/>
          <w:u w:val="single"/>
        </w:rPr>
        <w:t xml:space="preserve">substantial </w:t>
      </w:r>
      <w:r w:rsidR="008F120A" w:rsidRPr="006F7988">
        <w:rPr>
          <w:rFonts w:ascii="Arial" w:hAnsi="Arial" w:cs="Arial"/>
          <w:sz w:val="22"/>
          <w:szCs w:val="22"/>
          <w:u w:val="single"/>
        </w:rPr>
        <w:t xml:space="preserve">reductions in </w:t>
      </w:r>
      <w:r w:rsidR="008F3DF8" w:rsidRPr="006F7988">
        <w:rPr>
          <w:rFonts w:ascii="Arial" w:hAnsi="Arial" w:cs="Arial"/>
          <w:sz w:val="22"/>
          <w:szCs w:val="22"/>
          <w:u w:val="single"/>
        </w:rPr>
        <w:t>risk for cerebrovascular events and myocardial infarction</w:t>
      </w:r>
      <w:r w:rsidR="008F3DF8" w:rsidRPr="00496E9D">
        <w:rPr>
          <w:rFonts w:ascii="Arial" w:hAnsi="Arial" w:cs="Arial"/>
          <w:sz w:val="22"/>
          <w:szCs w:val="22"/>
        </w:rPr>
        <w:t>.</w:t>
      </w:r>
      <w:r>
        <w:rPr>
          <w:rFonts w:ascii="Arial" w:hAnsi="Arial" w:cs="Arial"/>
          <w:sz w:val="22"/>
          <w:szCs w:val="22"/>
        </w:rPr>
        <w:t xml:space="preserve"> To accomplish this </w:t>
      </w:r>
      <w:proofErr w:type="gramStart"/>
      <w:r>
        <w:rPr>
          <w:rFonts w:ascii="Arial" w:hAnsi="Arial" w:cs="Arial"/>
          <w:sz w:val="22"/>
          <w:szCs w:val="22"/>
        </w:rPr>
        <w:t>goal</w:t>
      </w:r>
      <w:proofErr w:type="gramEnd"/>
      <w:r>
        <w:rPr>
          <w:rFonts w:ascii="Arial" w:hAnsi="Arial" w:cs="Arial"/>
          <w:sz w:val="22"/>
          <w:szCs w:val="22"/>
        </w:rPr>
        <w:t xml:space="preserve"> we will:</w:t>
      </w:r>
    </w:p>
    <w:p w14:paraId="4C4166A4" w14:textId="77777777" w:rsidR="006F68A0" w:rsidRPr="00FA33EF" w:rsidRDefault="006F68A0">
      <w:pPr>
        <w:rPr>
          <w:rFonts w:ascii="Arial" w:hAnsi="Arial" w:cs="Arial"/>
          <w:b/>
          <w:i/>
          <w:sz w:val="22"/>
          <w:szCs w:val="22"/>
        </w:rPr>
      </w:pPr>
    </w:p>
    <w:p w14:paraId="1792AC9E" w14:textId="0B31D289" w:rsidR="00892FE5" w:rsidRPr="00BB0CAF" w:rsidRDefault="00626C9C">
      <w:pPr>
        <w:rPr>
          <w:rFonts w:ascii="Arial" w:hAnsi="Arial" w:cs="Arial"/>
          <w:sz w:val="22"/>
          <w:szCs w:val="22"/>
        </w:rPr>
      </w:pPr>
      <w:r w:rsidRPr="00BB0CAF">
        <w:rPr>
          <w:rFonts w:ascii="Arial" w:hAnsi="Arial" w:cs="Arial"/>
          <w:b/>
          <w:sz w:val="22"/>
          <w:szCs w:val="22"/>
        </w:rPr>
        <w:t xml:space="preserve">Aim 1: </w:t>
      </w:r>
      <w:r w:rsidR="000D25FF" w:rsidRPr="00BB0CAF">
        <w:rPr>
          <w:rFonts w:ascii="Arial" w:hAnsi="Arial" w:cs="Arial"/>
          <w:b/>
          <w:sz w:val="22"/>
          <w:szCs w:val="22"/>
        </w:rPr>
        <w:t>Identify</w:t>
      </w:r>
      <w:r w:rsidR="00DB7703" w:rsidRPr="00BB0CAF">
        <w:rPr>
          <w:rFonts w:ascii="Arial" w:hAnsi="Arial" w:cs="Arial"/>
          <w:b/>
          <w:sz w:val="22"/>
          <w:szCs w:val="22"/>
        </w:rPr>
        <w:t xml:space="preserve"> </w:t>
      </w:r>
      <w:r w:rsidR="00C86C1E">
        <w:rPr>
          <w:rFonts w:ascii="Arial" w:hAnsi="Arial" w:cs="Arial"/>
          <w:b/>
          <w:sz w:val="22"/>
          <w:szCs w:val="22"/>
        </w:rPr>
        <w:t xml:space="preserve">and characterize </w:t>
      </w:r>
      <w:r w:rsidR="00DB7703" w:rsidRPr="00BB0CAF">
        <w:rPr>
          <w:rFonts w:ascii="Arial" w:hAnsi="Arial" w:cs="Arial"/>
          <w:b/>
          <w:sz w:val="22"/>
          <w:szCs w:val="22"/>
        </w:rPr>
        <w:t>UPHS patie</w:t>
      </w:r>
      <w:r w:rsidR="00892FE5" w:rsidRPr="00BB0CAF">
        <w:rPr>
          <w:rFonts w:ascii="Arial" w:hAnsi="Arial" w:cs="Arial"/>
          <w:b/>
          <w:sz w:val="22"/>
          <w:szCs w:val="22"/>
        </w:rPr>
        <w:t xml:space="preserve">nts with </w:t>
      </w:r>
      <w:r w:rsidR="0046542D" w:rsidRPr="00BB0CAF">
        <w:rPr>
          <w:rFonts w:ascii="Arial" w:hAnsi="Arial" w:cs="Arial"/>
          <w:b/>
          <w:sz w:val="22"/>
          <w:szCs w:val="22"/>
        </w:rPr>
        <w:t xml:space="preserve">known </w:t>
      </w:r>
      <w:r w:rsidR="00892FE5" w:rsidRPr="00BB0CAF">
        <w:rPr>
          <w:rFonts w:ascii="Arial" w:hAnsi="Arial" w:cs="Arial"/>
          <w:b/>
          <w:sz w:val="22"/>
          <w:szCs w:val="22"/>
        </w:rPr>
        <w:t>primary aldosteronism.</w:t>
      </w:r>
      <w:r w:rsidR="00892FE5" w:rsidRPr="00BB0CAF">
        <w:rPr>
          <w:rFonts w:ascii="Arial" w:hAnsi="Arial" w:cs="Arial"/>
          <w:sz w:val="22"/>
          <w:szCs w:val="22"/>
        </w:rPr>
        <w:t xml:space="preserve"> We will </w:t>
      </w:r>
      <w:r w:rsidR="00647ABF">
        <w:rPr>
          <w:rFonts w:ascii="Arial" w:hAnsi="Arial" w:cs="Arial"/>
          <w:sz w:val="22"/>
          <w:szCs w:val="22"/>
        </w:rPr>
        <w:t xml:space="preserve">combine </w:t>
      </w:r>
      <w:r w:rsidR="00BD2B98">
        <w:rPr>
          <w:rFonts w:ascii="Arial" w:hAnsi="Arial" w:cs="Arial"/>
          <w:sz w:val="22"/>
          <w:szCs w:val="22"/>
        </w:rPr>
        <w:t xml:space="preserve">data in </w:t>
      </w:r>
      <w:r w:rsidR="00647ABF">
        <w:rPr>
          <w:rFonts w:ascii="Arial" w:hAnsi="Arial" w:cs="Arial"/>
          <w:sz w:val="22"/>
          <w:szCs w:val="22"/>
        </w:rPr>
        <w:t xml:space="preserve">existing </w:t>
      </w:r>
      <w:r w:rsidR="006A2311">
        <w:rPr>
          <w:rFonts w:ascii="Arial" w:hAnsi="Arial" w:cs="Arial"/>
          <w:sz w:val="22"/>
          <w:szCs w:val="22"/>
        </w:rPr>
        <w:t xml:space="preserve">research databases and Penn Data Store to </w:t>
      </w:r>
      <w:r w:rsidR="0069114A">
        <w:rPr>
          <w:rFonts w:ascii="Arial" w:hAnsi="Arial" w:cs="Arial"/>
          <w:sz w:val="22"/>
          <w:szCs w:val="22"/>
        </w:rPr>
        <w:t>identify</w:t>
      </w:r>
      <w:r w:rsidR="006A2311">
        <w:rPr>
          <w:rFonts w:ascii="Arial" w:hAnsi="Arial" w:cs="Arial"/>
          <w:sz w:val="22"/>
          <w:szCs w:val="22"/>
        </w:rPr>
        <w:t xml:space="preserve"> all patients diagn</w:t>
      </w:r>
      <w:r w:rsidR="00D414CA">
        <w:rPr>
          <w:rFonts w:ascii="Arial" w:hAnsi="Arial" w:cs="Arial"/>
          <w:sz w:val="22"/>
          <w:szCs w:val="22"/>
        </w:rPr>
        <w:t xml:space="preserve">osed with </w:t>
      </w:r>
      <w:r w:rsidR="00D94573">
        <w:rPr>
          <w:rFonts w:ascii="Arial" w:hAnsi="Arial" w:cs="Arial"/>
          <w:sz w:val="22"/>
          <w:szCs w:val="22"/>
        </w:rPr>
        <w:t>PA</w:t>
      </w:r>
      <w:r w:rsidR="00D414CA">
        <w:rPr>
          <w:rFonts w:ascii="Arial" w:hAnsi="Arial" w:cs="Arial"/>
          <w:sz w:val="22"/>
          <w:szCs w:val="22"/>
        </w:rPr>
        <w:t xml:space="preserve"> and explore their recorded clinical histories to </w:t>
      </w:r>
      <w:r w:rsidR="00F551B2">
        <w:rPr>
          <w:rFonts w:ascii="Arial" w:hAnsi="Arial" w:cs="Arial"/>
          <w:sz w:val="22"/>
          <w:szCs w:val="22"/>
        </w:rPr>
        <w:t>find</w:t>
      </w:r>
      <w:r w:rsidR="00D414CA">
        <w:rPr>
          <w:rFonts w:ascii="Arial" w:hAnsi="Arial" w:cs="Arial"/>
          <w:sz w:val="22"/>
          <w:szCs w:val="22"/>
        </w:rPr>
        <w:t xml:space="preserve"> features that </w:t>
      </w:r>
      <w:r w:rsidR="001C4519">
        <w:rPr>
          <w:rFonts w:ascii="Arial" w:hAnsi="Arial" w:cs="Arial"/>
          <w:sz w:val="22"/>
          <w:szCs w:val="22"/>
        </w:rPr>
        <w:t>will</w:t>
      </w:r>
      <w:r w:rsidR="00D414CA">
        <w:rPr>
          <w:rFonts w:ascii="Arial" w:hAnsi="Arial" w:cs="Arial"/>
          <w:sz w:val="22"/>
          <w:szCs w:val="22"/>
        </w:rPr>
        <w:t xml:space="preserve"> </w:t>
      </w:r>
      <w:r w:rsidR="00FC51FF">
        <w:rPr>
          <w:rFonts w:ascii="Arial" w:hAnsi="Arial" w:cs="Arial"/>
          <w:sz w:val="22"/>
          <w:szCs w:val="22"/>
        </w:rPr>
        <w:t>enable</w:t>
      </w:r>
      <w:r w:rsidR="00D414CA">
        <w:rPr>
          <w:rFonts w:ascii="Arial" w:hAnsi="Arial" w:cs="Arial"/>
          <w:sz w:val="22"/>
          <w:szCs w:val="22"/>
        </w:rPr>
        <w:t xml:space="preserve"> </w:t>
      </w:r>
      <w:r w:rsidR="00CA6B5E" w:rsidRPr="00CA6B5E">
        <w:rPr>
          <w:rFonts w:ascii="Arial" w:hAnsi="Arial" w:cs="Arial"/>
          <w:sz w:val="22"/>
          <w:szCs w:val="22"/>
        </w:rPr>
        <w:t>the</w:t>
      </w:r>
      <w:r w:rsidR="00CA6B5E">
        <w:rPr>
          <w:rFonts w:ascii="Arial" w:hAnsi="Arial" w:cs="Arial"/>
          <w:sz w:val="22"/>
          <w:szCs w:val="22"/>
          <w:u w:val="single"/>
        </w:rPr>
        <w:t xml:space="preserve"> diagnosis</w:t>
      </w:r>
      <w:r w:rsidR="00CA6B5E" w:rsidRPr="001C64F7">
        <w:rPr>
          <w:rFonts w:ascii="Arial" w:hAnsi="Arial" w:cs="Arial"/>
          <w:sz w:val="22"/>
          <w:szCs w:val="22"/>
          <w:u w:val="single"/>
        </w:rPr>
        <w:t xml:space="preserve"> </w:t>
      </w:r>
      <w:r w:rsidR="00CA6B5E">
        <w:rPr>
          <w:rFonts w:ascii="Arial" w:hAnsi="Arial" w:cs="Arial"/>
          <w:sz w:val="22"/>
          <w:szCs w:val="22"/>
          <w:u w:val="single"/>
        </w:rPr>
        <w:t xml:space="preserve">of </w:t>
      </w:r>
      <w:r w:rsidR="00CA6B5E" w:rsidRPr="001C64F7">
        <w:rPr>
          <w:rFonts w:ascii="Arial" w:hAnsi="Arial" w:cs="Arial"/>
          <w:sz w:val="22"/>
          <w:szCs w:val="22"/>
          <w:u w:val="single"/>
        </w:rPr>
        <w:t>these patients earlier</w:t>
      </w:r>
      <w:r w:rsidR="00CA6B5E">
        <w:rPr>
          <w:rFonts w:ascii="Arial" w:hAnsi="Arial" w:cs="Arial"/>
          <w:sz w:val="22"/>
          <w:szCs w:val="22"/>
        </w:rPr>
        <w:t xml:space="preserve"> in their disease course and enable </w:t>
      </w:r>
      <w:r w:rsidR="00FC51FF">
        <w:rPr>
          <w:rFonts w:ascii="Arial" w:hAnsi="Arial" w:cs="Arial"/>
          <w:sz w:val="22"/>
          <w:szCs w:val="22"/>
        </w:rPr>
        <w:t xml:space="preserve">the </w:t>
      </w:r>
      <w:r w:rsidR="00FC51FF">
        <w:rPr>
          <w:rFonts w:ascii="Arial" w:hAnsi="Arial" w:cs="Arial"/>
          <w:sz w:val="22"/>
          <w:szCs w:val="22"/>
          <w:u w:val="single"/>
        </w:rPr>
        <w:t>identification</w:t>
      </w:r>
      <w:r w:rsidR="00A57D0E">
        <w:rPr>
          <w:rFonts w:ascii="Arial" w:hAnsi="Arial" w:cs="Arial"/>
          <w:sz w:val="22"/>
          <w:szCs w:val="22"/>
          <w:u w:val="single"/>
        </w:rPr>
        <w:t xml:space="preserve"> of</w:t>
      </w:r>
      <w:r w:rsidR="00D414CA" w:rsidRPr="001C64F7">
        <w:rPr>
          <w:rFonts w:ascii="Arial" w:hAnsi="Arial" w:cs="Arial"/>
          <w:sz w:val="22"/>
          <w:szCs w:val="22"/>
          <w:u w:val="single"/>
        </w:rPr>
        <w:t xml:space="preserve"> undiagnosed patients</w:t>
      </w:r>
      <w:r w:rsidR="00D414CA">
        <w:rPr>
          <w:rFonts w:ascii="Arial" w:hAnsi="Arial" w:cs="Arial"/>
          <w:sz w:val="22"/>
          <w:szCs w:val="22"/>
        </w:rPr>
        <w:t>.</w:t>
      </w:r>
    </w:p>
    <w:p w14:paraId="7B4E3610" w14:textId="726D4FA7" w:rsidR="00483C4C" w:rsidRDefault="000E2316" w:rsidP="009C3FFE">
      <w:pPr>
        <w:ind w:firstLine="720"/>
        <w:rPr>
          <w:rFonts w:ascii="Arial" w:hAnsi="Arial" w:cs="Arial"/>
          <w:sz w:val="22"/>
          <w:szCs w:val="22"/>
        </w:rPr>
      </w:pPr>
      <w:r>
        <w:rPr>
          <w:rFonts w:ascii="Arial" w:hAnsi="Arial" w:cs="Arial"/>
          <w:sz w:val="22"/>
          <w:szCs w:val="22"/>
        </w:rPr>
        <w:t xml:space="preserve">In preliminary studies </w:t>
      </w:r>
      <w:r w:rsidR="0098418B">
        <w:rPr>
          <w:rFonts w:ascii="Arial" w:hAnsi="Arial" w:cs="Arial"/>
          <w:sz w:val="22"/>
          <w:szCs w:val="22"/>
        </w:rPr>
        <w:t>of</w:t>
      </w:r>
      <w:r w:rsidR="00E64219" w:rsidRPr="00BB0CAF">
        <w:rPr>
          <w:rFonts w:ascii="Arial" w:hAnsi="Arial" w:cs="Arial"/>
          <w:sz w:val="22"/>
          <w:szCs w:val="22"/>
        </w:rPr>
        <w:t xml:space="preserve"> Penn Data Store</w:t>
      </w:r>
      <w:r>
        <w:rPr>
          <w:rFonts w:ascii="Arial" w:hAnsi="Arial" w:cs="Arial"/>
          <w:sz w:val="22"/>
          <w:szCs w:val="22"/>
        </w:rPr>
        <w:t xml:space="preserve">, we identified 593 patients with at least two PA </w:t>
      </w:r>
      <w:r w:rsidR="00E64219" w:rsidRPr="00BB0CAF">
        <w:rPr>
          <w:rFonts w:ascii="Arial" w:hAnsi="Arial" w:cs="Arial"/>
          <w:sz w:val="22"/>
          <w:szCs w:val="22"/>
        </w:rPr>
        <w:t>diagnostic codes (ICD10: E26.0*, E26.9; ICD9 255.1, 255.10, 255.11, 255.12).</w:t>
      </w:r>
      <w:r w:rsidR="00E354C3" w:rsidRPr="00BB0CAF">
        <w:rPr>
          <w:rFonts w:ascii="Arial" w:hAnsi="Arial" w:cs="Arial"/>
          <w:sz w:val="22"/>
          <w:szCs w:val="22"/>
        </w:rPr>
        <w:t xml:space="preserve"> </w:t>
      </w:r>
      <w:r w:rsidR="00AA6657" w:rsidRPr="00BB0CAF">
        <w:rPr>
          <w:rFonts w:ascii="Arial" w:hAnsi="Arial" w:cs="Arial"/>
          <w:sz w:val="22"/>
          <w:szCs w:val="22"/>
        </w:rPr>
        <w:t xml:space="preserve">Of </w:t>
      </w:r>
      <w:r>
        <w:rPr>
          <w:rFonts w:ascii="Arial" w:hAnsi="Arial" w:cs="Arial"/>
          <w:sz w:val="22"/>
          <w:szCs w:val="22"/>
        </w:rPr>
        <w:t xml:space="preserve">these patients, </w:t>
      </w:r>
      <w:r w:rsidR="004525E2">
        <w:rPr>
          <w:rFonts w:ascii="Arial" w:hAnsi="Arial" w:cs="Arial"/>
          <w:sz w:val="22"/>
          <w:szCs w:val="22"/>
        </w:rPr>
        <w:t>379 (64%) had at least 3 previous encounters spread over at least 2 years</w:t>
      </w:r>
      <w:r w:rsidR="00AA6657" w:rsidRPr="00BB0CAF">
        <w:rPr>
          <w:rFonts w:ascii="Arial" w:hAnsi="Arial" w:cs="Arial"/>
          <w:sz w:val="22"/>
          <w:szCs w:val="22"/>
        </w:rPr>
        <w:t xml:space="preserve">. </w:t>
      </w:r>
      <w:r w:rsidR="00483C4C">
        <w:rPr>
          <w:rFonts w:ascii="Arial" w:hAnsi="Arial" w:cs="Arial"/>
          <w:sz w:val="22"/>
          <w:szCs w:val="22"/>
        </w:rPr>
        <w:t xml:space="preserve">This preliminary algorithm will be improved by </w:t>
      </w:r>
      <w:r w:rsidR="00C200D3">
        <w:rPr>
          <w:rFonts w:ascii="Arial" w:hAnsi="Arial" w:cs="Arial"/>
          <w:sz w:val="22"/>
          <w:szCs w:val="22"/>
        </w:rPr>
        <w:t>querying for adrenal vein sampling</w:t>
      </w:r>
      <w:r w:rsidR="00D55FA1">
        <w:rPr>
          <w:rFonts w:ascii="Arial" w:hAnsi="Arial" w:cs="Arial"/>
          <w:sz w:val="22"/>
          <w:szCs w:val="22"/>
        </w:rPr>
        <w:t xml:space="preserve"> procedures</w:t>
      </w:r>
      <w:r w:rsidR="00C200D3">
        <w:rPr>
          <w:rFonts w:ascii="Arial" w:hAnsi="Arial" w:cs="Arial"/>
          <w:sz w:val="22"/>
          <w:szCs w:val="22"/>
        </w:rPr>
        <w:t xml:space="preserve">, </w:t>
      </w:r>
      <w:r w:rsidR="004731DB">
        <w:rPr>
          <w:rFonts w:ascii="Arial" w:hAnsi="Arial" w:cs="Arial"/>
          <w:sz w:val="22"/>
          <w:szCs w:val="22"/>
        </w:rPr>
        <w:t xml:space="preserve">aldosterone and renin laboratory results suggestive of PA, </w:t>
      </w:r>
      <w:r w:rsidR="00E81E35">
        <w:rPr>
          <w:rFonts w:ascii="Arial" w:hAnsi="Arial" w:cs="Arial"/>
          <w:sz w:val="22"/>
          <w:szCs w:val="22"/>
        </w:rPr>
        <w:t xml:space="preserve">and </w:t>
      </w:r>
      <w:r w:rsidR="00364791">
        <w:rPr>
          <w:rFonts w:ascii="Arial" w:hAnsi="Arial" w:cs="Arial"/>
          <w:sz w:val="22"/>
          <w:szCs w:val="22"/>
        </w:rPr>
        <w:t xml:space="preserve">cross-referencing retrospective research databases curated by </w:t>
      </w:r>
      <w:r w:rsidR="00951FB2">
        <w:rPr>
          <w:rFonts w:ascii="Arial" w:hAnsi="Arial" w:cs="Arial"/>
          <w:sz w:val="22"/>
          <w:szCs w:val="22"/>
        </w:rPr>
        <w:t xml:space="preserve">Drs. </w:t>
      </w:r>
      <w:r w:rsidR="006D4E6A">
        <w:rPr>
          <w:rFonts w:ascii="Arial" w:hAnsi="Arial" w:cs="Arial"/>
          <w:sz w:val="22"/>
          <w:szCs w:val="22"/>
        </w:rPr>
        <w:t>Debbie Cohen</w:t>
      </w:r>
      <w:r w:rsidR="00951FB2">
        <w:rPr>
          <w:rFonts w:ascii="Arial" w:hAnsi="Arial" w:cs="Arial"/>
          <w:sz w:val="22"/>
          <w:szCs w:val="22"/>
        </w:rPr>
        <w:t xml:space="preserve">, </w:t>
      </w:r>
      <w:r w:rsidR="00364791" w:rsidRPr="00BB0CAF">
        <w:rPr>
          <w:rFonts w:ascii="Arial" w:hAnsi="Arial" w:cs="Arial"/>
          <w:sz w:val="22"/>
          <w:szCs w:val="22"/>
        </w:rPr>
        <w:t xml:space="preserve">Scott </w:t>
      </w:r>
      <w:proofErr w:type="spellStart"/>
      <w:r w:rsidR="00364791" w:rsidRPr="00BB0CAF">
        <w:rPr>
          <w:rFonts w:ascii="Arial" w:hAnsi="Arial" w:cs="Arial"/>
          <w:sz w:val="22"/>
          <w:szCs w:val="22"/>
        </w:rPr>
        <w:t>Trerotola</w:t>
      </w:r>
      <w:proofErr w:type="spellEnd"/>
      <w:r w:rsidR="00951FB2">
        <w:rPr>
          <w:rFonts w:ascii="Arial" w:hAnsi="Arial" w:cs="Arial"/>
          <w:sz w:val="22"/>
          <w:szCs w:val="22"/>
        </w:rPr>
        <w:t>,</w:t>
      </w:r>
      <w:r w:rsidR="00364791" w:rsidRPr="00BB0CAF">
        <w:rPr>
          <w:rFonts w:ascii="Arial" w:hAnsi="Arial" w:cs="Arial"/>
          <w:sz w:val="22"/>
          <w:szCs w:val="22"/>
        </w:rPr>
        <w:t xml:space="preserve"> </w:t>
      </w:r>
      <w:r w:rsidR="00F020F9">
        <w:rPr>
          <w:rFonts w:ascii="Arial" w:hAnsi="Arial" w:cs="Arial"/>
          <w:sz w:val="22"/>
          <w:szCs w:val="22"/>
        </w:rPr>
        <w:t>and Douglas Fraker</w:t>
      </w:r>
      <w:r w:rsidR="00951FB2">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F2F85E5E-ED09-48D8-AA7A-360540D9C157&lt;/uuid&gt;&lt;priority&gt;26&lt;/priority&gt;&lt;publications&gt;&lt;publication&gt;&lt;uuid&gt;E27F2F3A-77C5-4E1D-8390-831FEDAE8E09&lt;/uuid&gt;&lt;volume&gt;112&lt;/volume&gt;&lt;doi&gt;10.1002/jso.23963&lt;/doi&gt;&lt;subtitle&gt;Adrenal Vein Sampling Before Imaging&lt;/subtitle&gt;&lt;startpage&gt;144&lt;/startpage&gt;&lt;publication_date&gt;99201507171200000000222000&lt;/publication_date&gt;&lt;url&gt;http://doi.wiley.com/10.1002/jso.23963&lt;/url&gt;&lt;citekey&gt;Asmar:2015im&lt;/citekey&gt;&lt;type&gt;400&lt;/type&gt;&lt;title&gt;Reversing the established order: Should adrenal venous sampling precede cross-sectional imaging in the evaluation of primary aldosteronism?&lt;/title&gt;&lt;number&gt;2&lt;/number&gt;&lt;subtype&gt;400&lt;/subtype&gt;&lt;endpage&gt;148&lt;/endpage&gt;&lt;bundle&gt;&lt;publication&gt;&lt;title&gt;Journal of Surgical Oncology&lt;/title&gt;&lt;type&gt;-100&lt;/type&gt;&lt;subtype&gt;-100&lt;/subtype&gt;&lt;uuid&gt;D16DB1F4-FFF1-423E-BC15-581E160E9ED3&lt;/uuid&gt;&lt;/publication&gt;&lt;/bundle&gt;&lt;authors&gt;&lt;author&gt;&lt;firstName&gt;Melissa&lt;/firstName&gt;&lt;lastName&gt;Asmar&lt;/lastName&gt;&lt;/author&gt;&lt;author&gt;&lt;firstName&gt;Heather&lt;/firstName&gt;&lt;lastName&gt;Wachtel&lt;/lastName&gt;&lt;/author&gt;&lt;author&gt;&lt;firstName&gt;Yan&lt;/firstName&gt;&lt;lastName&gt;Yan&lt;/lastName&gt;&lt;/author&gt;&lt;author&gt;&lt;firstName&gt;Douglas&lt;/firstName&gt;&lt;middleNames&gt;L&lt;/middleNames&gt;&lt;lastName&gt;Fraker&lt;/lastName&gt;&lt;/author&gt;&lt;author&gt;&lt;firstName&gt;Debbie&lt;/firstName&gt;&lt;lastName&gt;Cohen&lt;/lastName&gt;&lt;/author&gt;&lt;author&gt;&lt;firstName&gt;Scott&lt;/firstName&gt;&lt;middleNames&gt;O&lt;/middleNames&gt;&lt;lastName&gt;Trerotola&lt;/lastName&gt;&lt;/author&gt;&lt;/authors&gt;&lt;/publication&gt;&lt;publication&gt;&lt;uuid&gt;DE74A38E-7196-4A83-A65D-A3D6467AA3EC&lt;/uuid&gt;&lt;volume&gt;113&lt;/volume&gt;&lt;doi&gt;10.1002/jso.24182&lt;/doi&gt;&lt;subtitle&gt;AVS in Patients With Negative Imaging&lt;/subtitle&gt;&lt;startpage&gt;532&lt;/startpage&gt;&lt;publication_date&gt;99201604011200000000222000&lt;/publication_date&gt;&lt;url&gt;http://onlinelibrary.wiley.com/doi/10.1002/jso.24182/full&lt;/url&gt;&lt;citekey&gt;Wachtel:2016ej&lt;/citekey&gt;&lt;type&gt;400&lt;/type&gt;&lt;title&gt;Role of adrenal vein sampling in primary aldosteronism: Impact of imaging, localization, and age&lt;/title&gt;&lt;number&gt;5&lt;/number&gt;&lt;subtype&gt;400&lt;/subtype&gt;&lt;endpage&gt;537&lt;/endpage&gt;&lt;bundle&gt;&lt;publication&gt;&lt;title&gt;Journal of Surgical Oncology&lt;/title&gt;&lt;type&gt;-100&lt;/type&gt;&lt;subtype&gt;-100&lt;/subtype&gt;&lt;uuid&gt;D16DB1F4-FFF1-423E-BC15-581E160E9ED3&lt;/uuid&gt;&lt;/publication&gt;&lt;/bundle&gt;&lt;authors&gt;&lt;author&gt;&lt;firstName&gt;Heather&lt;/firstName&gt;&lt;lastName&gt;Wachtel&lt;/lastName&gt;&lt;/author&gt;&lt;author&gt;&lt;firstName&gt;Salman&lt;/firstName&gt;&lt;lastName&gt;Zaheer&lt;/lastName&gt;&lt;/author&gt;&lt;author&gt;&lt;firstName&gt;Parth&lt;/firstName&gt;&lt;middleNames&gt;K&lt;/middleNames&gt;&lt;lastName&gt;Shah&lt;/lastName&gt;&lt;/author&gt;&lt;author&gt;&lt;firstName&gt;Scott&lt;/firstName&gt;&lt;middleNames&gt;O&lt;/middleNames&gt;&lt;lastName&gt;Trerotola&lt;/lastName&gt;&lt;/author&gt;&lt;author&gt;&lt;firstName&gt;Giorgos&lt;/firstName&gt;&lt;middleNames&gt;C&lt;/middleNames&gt;&lt;lastName&gt;Karakousis&lt;/lastName&gt;&lt;/author&gt;&lt;author&gt;&lt;firstName&gt;Robert&lt;/firstName&gt;&lt;middleNames&gt;E&lt;/middleNames&gt;&lt;lastName&gt;Roses&lt;/lastName&gt;&lt;/author&gt;&lt;author&gt;&lt;firstName&gt;Debbie&lt;/firstName&gt;&lt;middleNames&gt;L&lt;/middleNames&gt;&lt;lastName&gt;Cohen&lt;/lastName&gt;&lt;/author&gt;&lt;author&gt;&lt;firstName&gt;Douglas&lt;/firstName&gt;&lt;middleNames&gt;L&lt;/middleNames&gt;&lt;lastName&gt;Fraker&lt;/lastName&gt;&lt;/author&gt;&lt;/authors&gt;&lt;/publication&gt;&lt;/publications&gt;&lt;cites&gt;&lt;/cites&gt;&lt;/citation&gt;</w:instrText>
      </w:r>
      <w:r w:rsidR="000A2074">
        <w:rPr>
          <w:rFonts w:ascii="Arial" w:hAnsi="Arial" w:cs="Arial"/>
          <w:sz w:val="22"/>
          <w:szCs w:val="22"/>
        </w:rPr>
        <w:fldChar w:fldCharType="separate"/>
      </w:r>
      <w:ins w:id="52" w:author="Daniel Herman" w:date="2017-02-01T15:27:00Z">
        <w:r w:rsidR="00020CCC">
          <w:rPr>
            <w:rFonts w:ascii="Arial" w:hAnsi="Arial" w:cs="Arial"/>
            <w:sz w:val="22"/>
            <w:szCs w:val="22"/>
            <w:vertAlign w:val="superscript"/>
          </w:rPr>
          <w:t>23,24</w:t>
        </w:r>
      </w:ins>
      <w:del w:id="53" w:author="Daniel Herman" w:date="2017-02-01T15:26:00Z">
        <w:r w:rsidR="001B5CC7" w:rsidDel="00F669CE">
          <w:rPr>
            <w:rFonts w:ascii="Arial" w:hAnsi="Arial" w:cs="Arial"/>
            <w:sz w:val="22"/>
            <w:szCs w:val="22"/>
            <w:vertAlign w:val="superscript"/>
          </w:rPr>
          <w:delText>18,24</w:delText>
        </w:r>
      </w:del>
      <w:r w:rsidR="000A2074">
        <w:rPr>
          <w:rFonts w:ascii="Arial" w:hAnsi="Arial" w:cs="Arial"/>
          <w:sz w:val="22"/>
          <w:szCs w:val="22"/>
        </w:rPr>
        <w:fldChar w:fldCharType="end"/>
      </w:r>
      <w:r w:rsidR="003C33AC">
        <w:rPr>
          <w:rFonts w:ascii="Arial" w:hAnsi="Arial" w:cs="Arial"/>
          <w:sz w:val="22"/>
          <w:szCs w:val="22"/>
        </w:rPr>
        <w:t xml:space="preserve"> W</w:t>
      </w:r>
      <w:r w:rsidR="00E81E35">
        <w:rPr>
          <w:rFonts w:ascii="Arial" w:hAnsi="Arial" w:cs="Arial"/>
          <w:sz w:val="22"/>
          <w:szCs w:val="22"/>
        </w:rPr>
        <w:t>e will</w:t>
      </w:r>
      <w:r w:rsidR="00E81E35" w:rsidRPr="00BB0CAF">
        <w:rPr>
          <w:rFonts w:ascii="Arial" w:hAnsi="Arial" w:cs="Arial"/>
          <w:sz w:val="22"/>
          <w:szCs w:val="22"/>
        </w:rPr>
        <w:t xml:space="preserve"> refine criteria by iterative adjustment and </w:t>
      </w:r>
      <w:r w:rsidR="0070463D">
        <w:rPr>
          <w:rFonts w:ascii="Arial" w:hAnsi="Arial" w:cs="Arial"/>
          <w:sz w:val="22"/>
          <w:szCs w:val="22"/>
        </w:rPr>
        <w:t xml:space="preserve">focused </w:t>
      </w:r>
      <w:r w:rsidR="00E81E35" w:rsidRPr="00BB0CAF">
        <w:rPr>
          <w:rFonts w:ascii="Arial" w:hAnsi="Arial" w:cs="Arial"/>
          <w:sz w:val="22"/>
          <w:szCs w:val="22"/>
        </w:rPr>
        <w:t>chart review</w:t>
      </w:r>
      <w:r w:rsidR="00DA5567">
        <w:rPr>
          <w:rFonts w:ascii="Arial" w:hAnsi="Arial" w:cs="Arial"/>
          <w:sz w:val="22"/>
          <w:szCs w:val="22"/>
        </w:rPr>
        <w:t xml:space="preserve">. </w:t>
      </w:r>
      <w:r w:rsidR="003C33AC">
        <w:rPr>
          <w:rFonts w:ascii="Arial" w:hAnsi="Arial" w:cs="Arial"/>
          <w:sz w:val="22"/>
          <w:szCs w:val="22"/>
        </w:rPr>
        <w:t>Finally, t</w:t>
      </w:r>
      <w:r w:rsidR="00DB2538">
        <w:rPr>
          <w:rFonts w:ascii="Arial" w:hAnsi="Arial" w:cs="Arial"/>
          <w:sz w:val="22"/>
          <w:szCs w:val="22"/>
        </w:rPr>
        <w:t xml:space="preserve">he </w:t>
      </w:r>
      <w:r w:rsidR="00E16B5B">
        <w:rPr>
          <w:rFonts w:ascii="Arial" w:hAnsi="Arial" w:cs="Arial"/>
          <w:sz w:val="22"/>
          <w:szCs w:val="22"/>
        </w:rPr>
        <w:t xml:space="preserve">method’s </w:t>
      </w:r>
      <w:r w:rsidR="00DB2538">
        <w:rPr>
          <w:rFonts w:ascii="Arial" w:hAnsi="Arial" w:cs="Arial"/>
          <w:sz w:val="22"/>
          <w:szCs w:val="22"/>
        </w:rPr>
        <w:t xml:space="preserve">positive predictive value will be </w:t>
      </w:r>
      <w:r w:rsidR="0092574E">
        <w:rPr>
          <w:rFonts w:ascii="Arial" w:hAnsi="Arial" w:cs="Arial"/>
          <w:sz w:val="22"/>
          <w:szCs w:val="22"/>
        </w:rPr>
        <w:t>assessed prospectively</w:t>
      </w:r>
      <w:r w:rsidR="005411DD">
        <w:rPr>
          <w:rFonts w:ascii="Arial" w:hAnsi="Arial" w:cs="Arial"/>
          <w:sz w:val="22"/>
          <w:szCs w:val="22"/>
        </w:rPr>
        <w:t>.</w:t>
      </w:r>
    </w:p>
    <w:p w14:paraId="03C466BA" w14:textId="59D77D8B" w:rsidR="00971223" w:rsidRDefault="00745DC3" w:rsidP="00971223">
      <w:pPr>
        <w:ind w:firstLine="720"/>
        <w:rPr>
          <w:rFonts w:ascii="Arial" w:hAnsi="Arial" w:cs="Arial"/>
          <w:sz w:val="22"/>
          <w:szCs w:val="22"/>
        </w:rPr>
      </w:pPr>
      <w:r>
        <w:rPr>
          <w:rFonts w:ascii="Arial" w:hAnsi="Arial" w:cs="Arial"/>
          <w:sz w:val="22"/>
          <w:szCs w:val="22"/>
        </w:rPr>
        <w:t xml:space="preserve">To </w:t>
      </w:r>
      <w:r w:rsidR="00BF4B4D">
        <w:rPr>
          <w:rFonts w:ascii="Arial" w:hAnsi="Arial" w:cs="Arial"/>
          <w:sz w:val="22"/>
          <w:szCs w:val="22"/>
        </w:rPr>
        <w:t>find</w:t>
      </w:r>
      <w:r w:rsidR="00123E69">
        <w:rPr>
          <w:rFonts w:ascii="Arial" w:hAnsi="Arial" w:cs="Arial"/>
          <w:sz w:val="22"/>
          <w:szCs w:val="22"/>
        </w:rPr>
        <w:t xml:space="preserve"> </w:t>
      </w:r>
      <w:r w:rsidR="00C764A4">
        <w:rPr>
          <w:rFonts w:ascii="Arial" w:hAnsi="Arial" w:cs="Arial"/>
          <w:sz w:val="22"/>
          <w:szCs w:val="22"/>
        </w:rPr>
        <w:t xml:space="preserve">clinical features that may </w:t>
      </w:r>
      <w:r w:rsidR="00094A96">
        <w:rPr>
          <w:rFonts w:ascii="Arial" w:hAnsi="Arial" w:cs="Arial"/>
          <w:sz w:val="22"/>
          <w:szCs w:val="22"/>
        </w:rPr>
        <w:t xml:space="preserve">improve </w:t>
      </w:r>
      <w:r w:rsidR="00F13E8A">
        <w:rPr>
          <w:rFonts w:ascii="Arial" w:hAnsi="Arial" w:cs="Arial"/>
          <w:sz w:val="22"/>
          <w:szCs w:val="22"/>
        </w:rPr>
        <w:t>this method</w:t>
      </w:r>
      <w:r w:rsidR="003D1B7F">
        <w:rPr>
          <w:rFonts w:ascii="Arial" w:hAnsi="Arial" w:cs="Arial"/>
          <w:sz w:val="22"/>
          <w:szCs w:val="22"/>
        </w:rPr>
        <w:t>, w</w:t>
      </w:r>
      <w:r w:rsidR="00977FD0">
        <w:rPr>
          <w:rFonts w:ascii="Arial" w:hAnsi="Arial" w:cs="Arial"/>
          <w:sz w:val="22"/>
          <w:szCs w:val="22"/>
        </w:rPr>
        <w:t xml:space="preserve">e will characterize </w:t>
      </w:r>
      <w:r w:rsidR="004344B5">
        <w:rPr>
          <w:rFonts w:ascii="Arial" w:hAnsi="Arial" w:cs="Arial"/>
          <w:sz w:val="22"/>
          <w:szCs w:val="22"/>
        </w:rPr>
        <w:t>the retrospective</w:t>
      </w:r>
      <w:r w:rsidR="00977FD0">
        <w:rPr>
          <w:rFonts w:ascii="Arial" w:hAnsi="Arial" w:cs="Arial"/>
          <w:sz w:val="22"/>
          <w:szCs w:val="22"/>
        </w:rPr>
        <w:t xml:space="preserve"> </w:t>
      </w:r>
      <w:r w:rsidR="00BC0E6E">
        <w:rPr>
          <w:rFonts w:ascii="Arial" w:hAnsi="Arial" w:cs="Arial"/>
          <w:sz w:val="22"/>
          <w:szCs w:val="22"/>
        </w:rPr>
        <w:t xml:space="preserve">PA </w:t>
      </w:r>
      <w:r w:rsidR="00977FD0">
        <w:rPr>
          <w:rFonts w:ascii="Arial" w:hAnsi="Arial" w:cs="Arial"/>
          <w:sz w:val="22"/>
          <w:szCs w:val="22"/>
        </w:rPr>
        <w:t xml:space="preserve">cohort, focusing on </w:t>
      </w:r>
      <w:r w:rsidR="00CF3E76">
        <w:rPr>
          <w:rFonts w:ascii="Arial" w:hAnsi="Arial" w:cs="Arial"/>
          <w:sz w:val="22"/>
          <w:szCs w:val="22"/>
        </w:rPr>
        <w:t>plausible</w:t>
      </w:r>
      <w:r w:rsidR="00302AB0">
        <w:rPr>
          <w:rFonts w:ascii="Arial" w:hAnsi="Arial" w:cs="Arial"/>
          <w:sz w:val="22"/>
          <w:szCs w:val="22"/>
        </w:rPr>
        <w:t xml:space="preserve"> PA</w:t>
      </w:r>
      <w:r w:rsidR="00CF3E76">
        <w:rPr>
          <w:rFonts w:ascii="Arial" w:hAnsi="Arial" w:cs="Arial"/>
          <w:sz w:val="22"/>
          <w:szCs w:val="22"/>
        </w:rPr>
        <w:t xml:space="preserve"> assoc</w:t>
      </w:r>
      <w:r w:rsidR="00C055A3">
        <w:rPr>
          <w:rFonts w:ascii="Arial" w:hAnsi="Arial" w:cs="Arial"/>
          <w:sz w:val="22"/>
          <w:szCs w:val="22"/>
        </w:rPr>
        <w:t>i</w:t>
      </w:r>
      <w:r w:rsidR="00CF3E76">
        <w:rPr>
          <w:rFonts w:ascii="Arial" w:hAnsi="Arial" w:cs="Arial"/>
          <w:sz w:val="22"/>
          <w:szCs w:val="22"/>
        </w:rPr>
        <w:t xml:space="preserve">ations not previously </w:t>
      </w:r>
      <w:r w:rsidR="00302AB0">
        <w:rPr>
          <w:rFonts w:ascii="Arial" w:hAnsi="Arial" w:cs="Arial"/>
          <w:sz w:val="22"/>
          <w:szCs w:val="22"/>
        </w:rPr>
        <w:t>reported</w:t>
      </w:r>
      <w:r w:rsidR="00003D20">
        <w:rPr>
          <w:rFonts w:ascii="Arial" w:hAnsi="Arial" w:cs="Arial"/>
          <w:sz w:val="22"/>
          <w:szCs w:val="22"/>
        </w:rPr>
        <w:t xml:space="preserve">. We will explore </w:t>
      </w:r>
      <w:r w:rsidR="00BA0B09">
        <w:rPr>
          <w:rFonts w:ascii="Arial" w:hAnsi="Arial" w:cs="Arial"/>
          <w:sz w:val="22"/>
          <w:szCs w:val="22"/>
        </w:rPr>
        <w:t>each patient’s</w:t>
      </w:r>
      <w:r w:rsidR="00003D20">
        <w:rPr>
          <w:rFonts w:ascii="Arial" w:hAnsi="Arial" w:cs="Arial"/>
          <w:sz w:val="22"/>
          <w:szCs w:val="22"/>
        </w:rPr>
        <w:t xml:space="preserve"> hypertensiv</w:t>
      </w:r>
      <w:r w:rsidR="001C2A81">
        <w:rPr>
          <w:rFonts w:ascii="Arial" w:hAnsi="Arial" w:cs="Arial"/>
          <w:sz w:val="22"/>
          <w:szCs w:val="22"/>
        </w:rPr>
        <w:t>e disease course and management</w:t>
      </w:r>
      <w:r w:rsidR="00003D20">
        <w:rPr>
          <w:rFonts w:ascii="Arial" w:hAnsi="Arial" w:cs="Arial"/>
          <w:sz w:val="22"/>
          <w:szCs w:val="22"/>
        </w:rPr>
        <w:t xml:space="preserve"> by describing </w:t>
      </w:r>
      <w:r w:rsidR="00A7022C">
        <w:rPr>
          <w:rFonts w:ascii="Arial" w:hAnsi="Arial" w:cs="Arial"/>
          <w:sz w:val="22"/>
          <w:szCs w:val="22"/>
        </w:rPr>
        <w:t>longitudinal</w:t>
      </w:r>
      <w:r w:rsidR="005B278F">
        <w:rPr>
          <w:rFonts w:ascii="Arial" w:hAnsi="Arial" w:cs="Arial"/>
          <w:sz w:val="22"/>
          <w:szCs w:val="22"/>
        </w:rPr>
        <w:t xml:space="preserve"> </w:t>
      </w:r>
      <w:r w:rsidR="002E7114">
        <w:rPr>
          <w:rFonts w:ascii="Arial" w:hAnsi="Arial" w:cs="Arial"/>
          <w:sz w:val="22"/>
          <w:szCs w:val="22"/>
        </w:rPr>
        <w:t xml:space="preserve">blood pressures, antihypertensive </w:t>
      </w:r>
      <w:r w:rsidR="00E45FA1">
        <w:rPr>
          <w:rFonts w:ascii="Arial" w:hAnsi="Arial" w:cs="Arial"/>
          <w:sz w:val="22"/>
          <w:szCs w:val="22"/>
        </w:rPr>
        <w:t>therapy (medications, time intervals, doses)</w:t>
      </w:r>
      <w:r w:rsidR="002E7114">
        <w:rPr>
          <w:rFonts w:ascii="Arial" w:hAnsi="Arial" w:cs="Arial"/>
          <w:sz w:val="22"/>
          <w:szCs w:val="22"/>
        </w:rPr>
        <w:t>,</w:t>
      </w:r>
      <w:r w:rsidR="00C605B9">
        <w:rPr>
          <w:rFonts w:ascii="Arial" w:hAnsi="Arial" w:cs="Arial"/>
          <w:sz w:val="22"/>
          <w:szCs w:val="22"/>
        </w:rPr>
        <w:t xml:space="preserve"> </w:t>
      </w:r>
      <w:r w:rsidR="000F3DB9">
        <w:rPr>
          <w:rFonts w:ascii="Arial" w:hAnsi="Arial" w:cs="Arial"/>
          <w:sz w:val="22"/>
          <w:szCs w:val="22"/>
        </w:rPr>
        <w:t xml:space="preserve">and </w:t>
      </w:r>
      <w:r w:rsidR="00A7022C">
        <w:rPr>
          <w:rFonts w:ascii="Arial" w:hAnsi="Arial" w:cs="Arial"/>
          <w:sz w:val="22"/>
          <w:szCs w:val="22"/>
        </w:rPr>
        <w:t xml:space="preserve">laboratory results, </w:t>
      </w:r>
      <w:r w:rsidR="000F3DB9">
        <w:rPr>
          <w:rFonts w:ascii="Arial" w:hAnsi="Arial" w:cs="Arial"/>
          <w:sz w:val="22"/>
          <w:szCs w:val="22"/>
        </w:rPr>
        <w:t xml:space="preserve">as well as </w:t>
      </w:r>
      <w:r w:rsidR="00C605B9">
        <w:rPr>
          <w:rFonts w:ascii="Arial" w:hAnsi="Arial" w:cs="Arial"/>
          <w:sz w:val="22"/>
          <w:szCs w:val="22"/>
        </w:rPr>
        <w:t xml:space="preserve">BP </w:t>
      </w:r>
      <w:r w:rsidR="00CF3E76">
        <w:rPr>
          <w:rFonts w:ascii="Arial" w:hAnsi="Arial" w:cs="Arial"/>
          <w:sz w:val="22"/>
          <w:szCs w:val="22"/>
        </w:rPr>
        <w:t>response to medications</w:t>
      </w:r>
      <w:r w:rsidR="002D1D0B">
        <w:rPr>
          <w:rFonts w:ascii="Arial" w:hAnsi="Arial" w:cs="Arial"/>
          <w:sz w:val="22"/>
          <w:szCs w:val="22"/>
        </w:rPr>
        <w:t xml:space="preserve"> and</w:t>
      </w:r>
      <w:r w:rsidR="00003D20">
        <w:rPr>
          <w:rFonts w:ascii="Arial" w:hAnsi="Arial" w:cs="Arial"/>
          <w:sz w:val="22"/>
          <w:szCs w:val="22"/>
        </w:rPr>
        <w:t xml:space="preserve"> </w:t>
      </w:r>
      <w:r w:rsidR="00885AB1">
        <w:rPr>
          <w:rFonts w:ascii="Arial" w:hAnsi="Arial" w:cs="Arial"/>
          <w:sz w:val="22"/>
          <w:szCs w:val="22"/>
        </w:rPr>
        <w:t>comorbidities</w:t>
      </w:r>
      <w:r w:rsidR="00003D20">
        <w:rPr>
          <w:rFonts w:ascii="Arial" w:hAnsi="Arial" w:cs="Arial"/>
          <w:sz w:val="22"/>
          <w:szCs w:val="22"/>
        </w:rPr>
        <w:t xml:space="preserve">. </w:t>
      </w:r>
      <w:r w:rsidR="00971223">
        <w:rPr>
          <w:rFonts w:ascii="Arial" w:hAnsi="Arial" w:cs="Arial"/>
          <w:sz w:val="22"/>
          <w:szCs w:val="22"/>
        </w:rPr>
        <w:t xml:space="preserve">We will also study patients not diagnosed with PA but tested for aldosterone and renin or treated with a mineralocorticoid antagonists. </w:t>
      </w:r>
      <w:r w:rsidR="00C27EF6">
        <w:rPr>
          <w:rFonts w:ascii="Arial" w:hAnsi="Arial" w:cs="Arial"/>
          <w:sz w:val="22"/>
          <w:szCs w:val="22"/>
        </w:rPr>
        <w:t xml:space="preserve">The comparison of </w:t>
      </w:r>
      <w:r w:rsidR="00971223">
        <w:rPr>
          <w:rFonts w:ascii="Arial" w:hAnsi="Arial" w:cs="Arial"/>
          <w:sz w:val="22"/>
          <w:szCs w:val="22"/>
        </w:rPr>
        <w:t xml:space="preserve">these populations </w:t>
      </w:r>
      <w:r w:rsidR="00C27EF6">
        <w:rPr>
          <w:rFonts w:ascii="Arial" w:hAnsi="Arial" w:cs="Arial"/>
          <w:sz w:val="22"/>
          <w:szCs w:val="22"/>
        </w:rPr>
        <w:t>to PA patients</w:t>
      </w:r>
      <w:r w:rsidR="002A141C">
        <w:rPr>
          <w:rFonts w:ascii="Arial" w:hAnsi="Arial" w:cs="Arial"/>
          <w:sz w:val="22"/>
          <w:szCs w:val="22"/>
        </w:rPr>
        <w:t xml:space="preserve"> will reveal</w:t>
      </w:r>
      <w:r w:rsidR="00971223">
        <w:rPr>
          <w:rFonts w:ascii="Arial" w:hAnsi="Arial" w:cs="Arial"/>
          <w:sz w:val="22"/>
          <w:szCs w:val="22"/>
        </w:rPr>
        <w:t xml:space="preserve"> variability in current practice and </w:t>
      </w:r>
      <w:r w:rsidR="00B81617">
        <w:rPr>
          <w:rFonts w:ascii="Arial" w:hAnsi="Arial" w:cs="Arial"/>
          <w:sz w:val="22"/>
          <w:szCs w:val="22"/>
        </w:rPr>
        <w:t>shed light on</w:t>
      </w:r>
      <w:r w:rsidR="00971223">
        <w:rPr>
          <w:rFonts w:ascii="Arial" w:hAnsi="Arial" w:cs="Arial"/>
          <w:sz w:val="22"/>
          <w:szCs w:val="22"/>
        </w:rPr>
        <w:t xml:space="preserve"> the importance of clinical factors known to interfere with the screening blood tests’ interpretations. </w:t>
      </w:r>
      <w:bookmarkStart w:id="54" w:name="_GoBack"/>
      <w:bookmarkEnd w:id="54"/>
    </w:p>
    <w:p w14:paraId="76BB03A8" w14:textId="77777777" w:rsidR="00AA6657" w:rsidRPr="00BB0CAF" w:rsidRDefault="00AA6657">
      <w:pPr>
        <w:rPr>
          <w:rFonts w:ascii="Arial" w:hAnsi="Arial" w:cs="Arial"/>
          <w:sz w:val="22"/>
          <w:szCs w:val="22"/>
        </w:rPr>
      </w:pPr>
    </w:p>
    <w:p w14:paraId="0025C862" w14:textId="25A953E2" w:rsidR="00892FE5" w:rsidRPr="00BB0CAF" w:rsidRDefault="00D639CE" w:rsidP="004E6CF3">
      <w:pPr>
        <w:outlineLvl w:val="0"/>
        <w:rPr>
          <w:rFonts w:ascii="Arial" w:hAnsi="Arial" w:cs="Arial"/>
          <w:b/>
          <w:sz w:val="22"/>
          <w:szCs w:val="22"/>
        </w:rPr>
      </w:pPr>
      <w:r w:rsidRPr="00BB0CAF">
        <w:rPr>
          <w:rFonts w:ascii="Arial" w:hAnsi="Arial" w:cs="Arial"/>
          <w:b/>
          <w:sz w:val="22"/>
          <w:szCs w:val="22"/>
        </w:rPr>
        <w:t xml:space="preserve">Aim 2: Develop an algorithm to identify UPHS patients with </w:t>
      </w:r>
      <w:r w:rsidR="00CF7C9F" w:rsidRPr="00BB0CAF">
        <w:rPr>
          <w:rFonts w:ascii="Arial" w:hAnsi="Arial" w:cs="Arial"/>
          <w:b/>
          <w:sz w:val="22"/>
          <w:szCs w:val="22"/>
        </w:rPr>
        <w:t xml:space="preserve">undiagnosed </w:t>
      </w:r>
      <w:r w:rsidRPr="00BB0CAF">
        <w:rPr>
          <w:rFonts w:ascii="Arial" w:hAnsi="Arial" w:cs="Arial"/>
          <w:b/>
          <w:sz w:val="22"/>
          <w:szCs w:val="22"/>
        </w:rPr>
        <w:t>primary aldosteronism</w:t>
      </w:r>
      <w:r w:rsidR="00BA1AC4" w:rsidRPr="00BB0CAF">
        <w:rPr>
          <w:rFonts w:ascii="Arial" w:hAnsi="Arial" w:cs="Arial"/>
          <w:b/>
          <w:sz w:val="22"/>
          <w:szCs w:val="22"/>
        </w:rPr>
        <w:t>.</w:t>
      </w:r>
    </w:p>
    <w:p w14:paraId="32E112F3" w14:textId="674822FC" w:rsidR="00870C25" w:rsidRDefault="00CF7E13">
      <w:pPr>
        <w:rPr>
          <w:rFonts w:ascii="Arial" w:hAnsi="Arial" w:cs="Arial"/>
          <w:sz w:val="22"/>
          <w:szCs w:val="22"/>
        </w:rPr>
      </w:pPr>
      <w:r>
        <w:rPr>
          <w:rFonts w:ascii="Arial" w:hAnsi="Arial" w:cs="Arial"/>
          <w:sz w:val="22"/>
          <w:szCs w:val="22"/>
        </w:rPr>
        <w:t xml:space="preserve">We will </w:t>
      </w:r>
      <w:r w:rsidR="00AD0907">
        <w:rPr>
          <w:rFonts w:ascii="Arial" w:hAnsi="Arial" w:cs="Arial"/>
          <w:sz w:val="22"/>
          <w:szCs w:val="22"/>
        </w:rPr>
        <w:t xml:space="preserve">build </w:t>
      </w:r>
      <w:r w:rsidR="00AD0907" w:rsidRPr="00F865DF">
        <w:rPr>
          <w:rFonts w:ascii="Arial" w:hAnsi="Arial" w:cs="Arial"/>
          <w:i/>
          <w:sz w:val="22"/>
          <w:szCs w:val="22"/>
        </w:rPr>
        <w:t xml:space="preserve">algorithms to identify patients who meet </w:t>
      </w:r>
      <w:r w:rsidR="00826549" w:rsidRPr="00F865DF">
        <w:rPr>
          <w:rFonts w:ascii="Arial" w:hAnsi="Arial" w:cs="Arial"/>
          <w:i/>
          <w:sz w:val="22"/>
          <w:szCs w:val="22"/>
        </w:rPr>
        <w:t xml:space="preserve">PA </w:t>
      </w:r>
      <w:r w:rsidR="00AD0907" w:rsidRPr="00F865DF">
        <w:rPr>
          <w:rFonts w:ascii="Arial" w:hAnsi="Arial" w:cs="Arial"/>
          <w:i/>
          <w:sz w:val="22"/>
          <w:szCs w:val="22"/>
        </w:rPr>
        <w:t xml:space="preserve">clinical </w:t>
      </w:r>
      <w:r w:rsidR="00826549" w:rsidRPr="00F865DF">
        <w:rPr>
          <w:rFonts w:ascii="Arial" w:hAnsi="Arial" w:cs="Arial"/>
          <w:i/>
          <w:sz w:val="22"/>
          <w:szCs w:val="22"/>
        </w:rPr>
        <w:t xml:space="preserve">screening </w:t>
      </w:r>
      <w:r w:rsidR="00AD0907" w:rsidRPr="00F865DF">
        <w:rPr>
          <w:rFonts w:ascii="Arial" w:hAnsi="Arial" w:cs="Arial"/>
          <w:i/>
          <w:sz w:val="22"/>
          <w:szCs w:val="22"/>
        </w:rPr>
        <w:t>guidelines</w:t>
      </w:r>
      <w:r w:rsidR="00AD0907">
        <w:rPr>
          <w:rFonts w:ascii="Arial" w:hAnsi="Arial" w:cs="Arial"/>
          <w:sz w:val="22"/>
          <w:szCs w:val="22"/>
        </w:rPr>
        <w:t xml:space="preserve"> </w:t>
      </w:r>
      <w:r w:rsidR="00EB1EBA">
        <w:rPr>
          <w:rFonts w:ascii="Arial" w:hAnsi="Arial" w:cs="Arial"/>
          <w:sz w:val="22"/>
          <w:szCs w:val="22"/>
        </w:rPr>
        <w:t xml:space="preserve">and validate </w:t>
      </w:r>
      <w:r w:rsidR="00440EEA">
        <w:rPr>
          <w:rFonts w:ascii="Arial" w:hAnsi="Arial" w:cs="Arial"/>
          <w:sz w:val="22"/>
          <w:szCs w:val="22"/>
        </w:rPr>
        <w:t xml:space="preserve">results </w:t>
      </w:r>
      <w:r w:rsidR="00EB1EBA">
        <w:rPr>
          <w:rFonts w:ascii="Arial" w:hAnsi="Arial" w:cs="Arial"/>
          <w:sz w:val="22"/>
          <w:szCs w:val="22"/>
        </w:rPr>
        <w:t xml:space="preserve">by chart review and </w:t>
      </w:r>
      <w:r w:rsidR="00870C25">
        <w:rPr>
          <w:rFonts w:ascii="Arial" w:hAnsi="Arial" w:cs="Arial"/>
          <w:sz w:val="22"/>
          <w:szCs w:val="22"/>
        </w:rPr>
        <w:t xml:space="preserve">blood testing </w:t>
      </w:r>
      <w:r w:rsidR="0055121B">
        <w:rPr>
          <w:rFonts w:ascii="Arial" w:hAnsi="Arial" w:cs="Arial"/>
          <w:sz w:val="22"/>
          <w:szCs w:val="22"/>
        </w:rPr>
        <w:t>of</w:t>
      </w:r>
      <w:r w:rsidR="00870C25">
        <w:rPr>
          <w:rFonts w:ascii="Arial" w:hAnsi="Arial" w:cs="Arial"/>
          <w:sz w:val="22"/>
          <w:szCs w:val="22"/>
        </w:rPr>
        <w:t xml:space="preserve"> </w:t>
      </w:r>
      <w:proofErr w:type="spellStart"/>
      <w:r w:rsidR="009B56AD">
        <w:rPr>
          <w:rFonts w:ascii="Arial" w:hAnsi="Arial" w:cs="Arial"/>
          <w:sz w:val="22"/>
          <w:szCs w:val="22"/>
        </w:rPr>
        <w:t>BioBank</w:t>
      </w:r>
      <w:proofErr w:type="spellEnd"/>
      <w:r w:rsidR="009B56AD">
        <w:rPr>
          <w:rFonts w:ascii="Arial" w:hAnsi="Arial" w:cs="Arial"/>
          <w:sz w:val="22"/>
          <w:szCs w:val="22"/>
        </w:rPr>
        <w:t xml:space="preserve"> </w:t>
      </w:r>
      <w:r w:rsidR="00870C25">
        <w:rPr>
          <w:rFonts w:ascii="Arial" w:hAnsi="Arial" w:cs="Arial"/>
          <w:sz w:val="22"/>
          <w:szCs w:val="22"/>
        </w:rPr>
        <w:t>specimens</w:t>
      </w:r>
      <w:r w:rsidR="00E61421">
        <w:rPr>
          <w:rFonts w:ascii="Arial" w:hAnsi="Arial" w:cs="Arial"/>
          <w:sz w:val="22"/>
          <w:szCs w:val="22"/>
        </w:rPr>
        <w:t xml:space="preserve">, revealing </w:t>
      </w:r>
      <w:r w:rsidR="001A6EA1" w:rsidRPr="0072476B">
        <w:rPr>
          <w:rFonts w:ascii="Arial" w:hAnsi="Arial" w:cs="Arial"/>
          <w:sz w:val="22"/>
          <w:szCs w:val="22"/>
          <w:u w:val="single"/>
        </w:rPr>
        <w:t xml:space="preserve">current </w:t>
      </w:r>
      <w:r w:rsidR="00F06C8B" w:rsidRPr="0072476B">
        <w:rPr>
          <w:rFonts w:ascii="Arial" w:hAnsi="Arial" w:cs="Arial"/>
          <w:sz w:val="22"/>
          <w:szCs w:val="22"/>
          <w:u w:val="single"/>
        </w:rPr>
        <w:t>PA screening practices</w:t>
      </w:r>
      <w:r w:rsidR="00F06C8B">
        <w:rPr>
          <w:rFonts w:ascii="Arial" w:hAnsi="Arial" w:cs="Arial"/>
          <w:sz w:val="22"/>
          <w:szCs w:val="22"/>
        </w:rPr>
        <w:t xml:space="preserve">, </w:t>
      </w:r>
      <w:r w:rsidR="001C5C7D">
        <w:rPr>
          <w:rFonts w:ascii="Arial" w:hAnsi="Arial" w:cs="Arial"/>
          <w:sz w:val="22"/>
          <w:szCs w:val="22"/>
          <w:u w:val="single"/>
        </w:rPr>
        <w:t>estimat</w:t>
      </w:r>
      <w:r w:rsidR="004B1C64">
        <w:rPr>
          <w:rFonts w:ascii="Arial" w:hAnsi="Arial" w:cs="Arial"/>
          <w:sz w:val="22"/>
          <w:szCs w:val="22"/>
          <w:u w:val="single"/>
        </w:rPr>
        <w:t>ing</w:t>
      </w:r>
      <w:r w:rsidR="00224711">
        <w:rPr>
          <w:rFonts w:ascii="Arial" w:hAnsi="Arial" w:cs="Arial"/>
          <w:sz w:val="22"/>
          <w:szCs w:val="22"/>
          <w:u w:val="single"/>
        </w:rPr>
        <w:t xml:space="preserve"> the potential </w:t>
      </w:r>
      <w:r w:rsidR="00CF4FF6">
        <w:rPr>
          <w:rFonts w:ascii="Arial" w:hAnsi="Arial" w:cs="Arial"/>
          <w:sz w:val="22"/>
          <w:szCs w:val="22"/>
          <w:u w:val="single"/>
        </w:rPr>
        <w:t xml:space="preserve">for improving </w:t>
      </w:r>
      <w:r w:rsidR="0040713D">
        <w:rPr>
          <w:rFonts w:ascii="Arial" w:hAnsi="Arial" w:cs="Arial"/>
          <w:sz w:val="22"/>
          <w:szCs w:val="22"/>
          <w:u w:val="single"/>
        </w:rPr>
        <w:t>PA</w:t>
      </w:r>
      <w:r w:rsidR="0005424A" w:rsidRPr="0072476B">
        <w:rPr>
          <w:rFonts w:ascii="Arial" w:hAnsi="Arial" w:cs="Arial"/>
          <w:sz w:val="22"/>
          <w:szCs w:val="22"/>
          <w:u w:val="single"/>
        </w:rPr>
        <w:t xml:space="preserve"> diagnosis</w:t>
      </w:r>
      <w:r w:rsidR="0005424A">
        <w:rPr>
          <w:rFonts w:ascii="Arial" w:hAnsi="Arial" w:cs="Arial"/>
          <w:sz w:val="22"/>
          <w:szCs w:val="22"/>
        </w:rPr>
        <w:t xml:space="preserve">, and </w:t>
      </w:r>
      <w:r w:rsidR="00627E35">
        <w:rPr>
          <w:rFonts w:ascii="Arial" w:hAnsi="Arial" w:cs="Arial"/>
          <w:sz w:val="22"/>
          <w:szCs w:val="22"/>
        </w:rPr>
        <w:t>creating</w:t>
      </w:r>
      <w:r w:rsidR="007A663E">
        <w:rPr>
          <w:rFonts w:ascii="Arial" w:hAnsi="Arial" w:cs="Arial"/>
          <w:sz w:val="22"/>
          <w:szCs w:val="22"/>
        </w:rPr>
        <w:t xml:space="preserve"> a</w:t>
      </w:r>
      <w:r w:rsidR="004F62E2">
        <w:rPr>
          <w:rFonts w:ascii="Arial" w:hAnsi="Arial" w:cs="Arial"/>
          <w:sz w:val="22"/>
          <w:szCs w:val="22"/>
        </w:rPr>
        <w:t>n</w:t>
      </w:r>
      <w:r w:rsidR="00BD4CE4">
        <w:rPr>
          <w:rFonts w:ascii="Arial" w:hAnsi="Arial" w:cs="Arial"/>
          <w:sz w:val="22"/>
          <w:szCs w:val="22"/>
        </w:rPr>
        <w:t xml:space="preserve"> </w:t>
      </w:r>
      <w:r w:rsidR="007A663E" w:rsidRPr="001810AF">
        <w:rPr>
          <w:rFonts w:ascii="Arial" w:hAnsi="Arial" w:cs="Arial"/>
          <w:sz w:val="22"/>
          <w:szCs w:val="22"/>
          <w:u w:val="single"/>
        </w:rPr>
        <w:t xml:space="preserve">algorithm to </w:t>
      </w:r>
      <w:r w:rsidR="000D7DD6">
        <w:rPr>
          <w:rFonts w:ascii="Arial" w:hAnsi="Arial" w:cs="Arial"/>
          <w:sz w:val="22"/>
          <w:szCs w:val="22"/>
          <w:u w:val="single"/>
        </w:rPr>
        <w:t>detect</w:t>
      </w:r>
      <w:r w:rsidR="0072476B" w:rsidRPr="001810AF">
        <w:rPr>
          <w:rFonts w:ascii="Arial" w:hAnsi="Arial" w:cs="Arial"/>
          <w:sz w:val="22"/>
          <w:szCs w:val="22"/>
          <w:u w:val="single"/>
        </w:rPr>
        <w:t xml:space="preserve"> </w:t>
      </w:r>
      <w:r w:rsidR="00281ADD" w:rsidRPr="001810AF">
        <w:rPr>
          <w:rFonts w:ascii="Arial" w:hAnsi="Arial" w:cs="Arial"/>
          <w:sz w:val="22"/>
          <w:szCs w:val="22"/>
          <w:u w:val="single"/>
        </w:rPr>
        <w:t>undiagnosed PA</w:t>
      </w:r>
      <w:r w:rsidR="00281ADD">
        <w:rPr>
          <w:rFonts w:ascii="Arial" w:hAnsi="Arial" w:cs="Arial"/>
          <w:sz w:val="22"/>
          <w:szCs w:val="22"/>
        </w:rPr>
        <w:t>.</w:t>
      </w:r>
    </w:p>
    <w:p w14:paraId="0549464F" w14:textId="0D06336D" w:rsidR="003175A8" w:rsidRDefault="000E527F" w:rsidP="00FB2D5C">
      <w:pPr>
        <w:ind w:firstLine="720"/>
        <w:rPr>
          <w:rFonts w:ascii="Arial" w:hAnsi="Arial" w:cs="Arial"/>
          <w:sz w:val="22"/>
          <w:szCs w:val="22"/>
        </w:rPr>
      </w:pPr>
      <w:r>
        <w:rPr>
          <w:rFonts w:ascii="Arial" w:hAnsi="Arial" w:cs="Arial"/>
          <w:sz w:val="22"/>
          <w:szCs w:val="22"/>
        </w:rPr>
        <w:t xml:space="preserve">First, we will </w:t>
      </w:r>
      <w:r w:rsidR="003377B6">
        <w:rPr>
          <w:rFonts w:ascii="Arial" w:hAnsi="Arial" w:cs="Arial"/>
          <w:sz w:val="22"/>
          <w:szCs w:val="22"/>
        </w:rPr>
        <w:t>build</w:t>
      </w:r>
      <w:r>
        <w:rPr>
          <w:rFonts w:ascii="Arial" w:hAnsi="Arial" w:cs="Arial"/>
          <w:sz w:val="22"/>
          <w:szCs w:val="22"/>
        </w:rPr>
        <w:t xml:space="preserve"> </w:t>
      </w:r>
      <w:r w:rsidR="00597091">
        <w:rPr>
          <w:rFonts w:ascii="Arial" w:hAnsi="Arial" w:cs="Arial"/>
          <w:sz w:val="22"/>
          <w:szCs w:val="22"/>
        </w:rPr>
        <w:t xml:space="preserve">algorithms </w:t>
      </w:r>
      <w:r w:rsidR="007D2A0E">
        <w:rPr>
          <w:rFonts w:ascii="Arial" w:hAnsi="Arial" w:cs="Arial"/>
          <w:sz w:val="22"/>
          <w:szCs w:val="22"/>
        </w:rPr>
        <w:t>using Penn Data Store medication</w:t>
      </w:r>
      <w:r w:rsidR="00EB409D">
        <w:rPr>
          <w:rFonts w:ascii="Arial" w:hAnsi="Arial" w:cs="Arial"/>
          <w:sz w:val="22"/>
          <w:szCs w:val="22"/>
        </w:rPr>
        <w:t>s</w:t>
      </w:r>
      <w:r w:rsidR="007D2A0E">
        <w:rPr>
          <w:rFonts w:ascii="Arial" w:hAnsi="Arial" w:cs="Arial"/>
          <w:sz w:val="22"/>
          <w:szCs w:val="22"/>
        </w:rPr>
        <w:t>, blood pressure</w:t>
      </w:r>
      <w:r w:rsidR="00EB409D">
        <w:rPr>
          <w:rFonts w:ascii="Arial" w:hAnsi="Arial" w:cs="Arial"/>
          <w:sz w:val="22"/>
          <w:szCs w:val="22"/>
        </w:rPr>
        <w:t>s</w:t>
      </w:r>
      <w:r w:rsidR="007D2A0E">
        <w:rPr>
          <w:rFonts w:ascii="Arial" w:hAnsi="Arial" w:cs="Arial"/>
          <w:sz w:val="22"/>
          <w:szCs w:val="22"/>
        </w:rPr>
        <w:t xml:space="preserve">, diagnosis codes, and laboratory results </w:t>
      </w:r>
      <w:r w:rsidR="00597091">
        <w:rPr>
          <w:rFonts w:ascii="Arial" w:hAnsi="Arial" w:cs="Arial"/>
          <w:sz w:val="22"/>
          <w:szCs w:val="22"/>
        </w:rPr>
        <w:t xml:space="preserve">to </w:t>
      </w:r>
      <w:r w:rsidR="00A762FB">
        <w:rPr>
          <w:rFonts w:ascii="Arial" w:hAnsi="Arial" w:cs="Arial"/>
          <w:sz w:val="22"/>
          <w:szCs w:val="22"/>
        </w:rPr>
        <w:t>identify patients</w:t>
      </w:r>
      <w:r w:rsidR="002162FA">
        <w:rPr>
          <w:rFonts w:ascii="Arial" w:hAnsi="Arial" w:cs="Arial"/>
          <w:sz w:val="22"/>
          <w:szCs w:val="22"/>
        </w:rPr>
        <w:t xml:space="preserve"> </w:t>
      </w:r>
      <w:r w:rsidR="00111AEF">
        <w:rPr>
          <w:rFonts w:ascii="Arial" w:hAnsi="Arial" w:cs="Arial"/>
          <w:sz w:val="22"/>
          <w:szCs w:val="22"/>
        </w:rPr>
        <w:t xml:space="preserve">recommended </w:t>
      </w:r>
      <w:r w:rsidR="00226FD4">
        <w:rPr>
          <w:rFonts w:ascii="Arial" w:hAnsi="Arial" w:cs="Arial"/>
          <w:sz w:val="22"/>
          <w:szCs w:val="22"/>
        </w:rPr>
        <w:t>for PA screening</w:t>
      </w:r>
      <w:r w:rsidR="00CE2BAA">
        <w:rPr>
          <w:rFonts w:ascii="Arial" w:hAnsi="Arial" w:cs="Arial"/>
          <w:sz w:val="22"/>
          <w:szCs w:val="22"/>
        </w:rPr>
        <w:t xml:space="preserve"> by the 2016 Endocrine Guidelines</w:t>
      </w:r>
      <w:r w:rsidR="006517F5">
        <w:rPr>
          <w:rFonts w:ascii="Arial" w:hAnsi="Arial" w:cs="Arial"/>
          <w:sz w:val="22"/>
          <w:szCs w:val="22"/>
        </w:rPr>
        <w:t>.</w:t>
      </w:r>
      <w:r w:rsidR="000A2074">
        <w:rPr>
          <w:rFonts w:ascii="Arial" w:hAnsi="Arial" w:cs="Arial"/>
          <w:sz w:val="22"/>
          <w:szCs w:val="22"/>
        </w:rPr>
        <w:fldChar w:fldCharType="begin"/>
      </w:r>
      <w:r w:rsidR="00020CCC">
        <w:rPr>
          <w:rFonts w:ascii="Arial" w:hAnsi="Arial" w:cs="Arial"/>
          <w:sz w:val="22"/>
          <w:szCs w:val="22"/>
        </w:rPr>
        <w:instrText xml:space="preserve"> ADDIN PAPERS2_CITATIONS &lt;citation&gt;&lt;uuid&gt;83E5AA3B-2925-400D-B1E0-C979940CDAA5&lt;/uuid&gt;&lt;priority&gt;27&lt;/priority&gt;&lt;publications&gt;&lt;publication&gt;&lt;uuid&gt;341C5E59-259A-4E38-9FF0-C572016E9206&lt;/uuid&gt;&lt;volume&gt;101&lt;/volume&gt;&lt;doi&gt;10.1210/jc.2015-4061&lt;/doi&gt;&lt;startpage&gt;1889&lt;/startpage&gt;&lt;publication_date&gt;99201605001200000000220000&lt;/publication_date&gt;&lt;url&gt;http://press.endocrine.org/doi/10.1210/jc.2015-4061&lt;/url&gt;&lt;citekey&gt;Funder:2016kh&lt;/citekey&gt;&lt;type&gt;400&lt;/type&gt;&lt;title&gt;The Management of Primary Aldosteronism: Case Detection, Diagnosis, and Treatment: An Endocrine Society Clinical Practice Guideline&lt;/title&gt;&lt;number&gt;5&lt;/number&gt;&lt;subtype&gt;400&lt;/subtype&gt;&lt;endpage&gt;1916&lt;/endpage&gt;&lt;bundle&gt;&lt;publication&gt;&lt;title&gt;The Journal of Clinical Endocrinology &amp;amp; Metabolism&lt;/title&gt;&lt;type&gt;-100&lt;/type&gt;&lt;subtype&gt;-100&lt;/subtype&gt;&lt;uuid&gt;91B38EC6-558E-45B9-BC43-5A968C7EB6D6&lt;/uuid&gt;&lt;/publication&gt;&lt;/bundle&gt;&lt;authors&gt;&lt;author&gt;&lt;firstName&gt;John&lt;/firstName&gt;&lt;middleNames&gt;W&lt;/middleNames&gt;&lt;lastName&gt;Funder&lt;/lastName&gt;&lt;/author&gt;&lt;author&gt;&lt;firstName&gt;Robert&lt;/firstName&gt;&lt;middleNames&gt;M&lt;/middleNames&gt;&lt;lastName&gt;Carey&lt;/lastName&gt;&lt;/author&gt;&lt;author&gt;&lt;firstName&gt;Franco&lt;/firstName&gt;&lt;lastName&gt;Mantero&lt;/lastName&gt;&lt;/author&gt;&lt;author&gt;&lt;firstName&gt;M&lt;/firstName&gt;&lt;middleNames&gt;Hassan&lt;/middleNames&gt;&lt;lastName&gt;Murad&lt;/lastName&gt;&lt;/author&gt;&lt;author&gt;&lt;firstName&gt;Martin&lt;/firstName&gt;&lt;lastName&gt;Reincke&lt;/lastName&gt;&lt;/author&gt;&lt;author&gt;&lt;firstName&gt;Hirotaka&lt;/firstName&gt;&lt;lastName&gt;Shibata&lt;/lastName&gt;&lt;/author&gt;&lt;author&gt;&lt;firstName&gt;Michael&lt;/firstName&gt;&lt;lastName&gt;Stowasser&lt;/lastName&gt;&lt;/author&gt;&lt;author&gt;&lt;lastName&gt;Young&lt;/lastName&gt;&lt;firstName&gt;William&lt;/firstName&gt;&lt;middleNames&gt;F&lt;/middleNames&gt;&lt;suffix&gt;Jr&lt;/suffix&gt;&lt;/author&gt;&lt;/authors&gt;&lt;/publication&gt;&lt;/publications&gt;&lt;cites&gt;&lt;/cites&gt;&lt;/citation&gt;</w:instrText>
      </w:r>
      <w:r w:rsidR="000A2074">
        <w:rPr>
          <w:rFonts w:ascii="Arial" w:hAnsi="Arial" w:cs="Arial"/>
          <w:sz w:val="22"/>
          <w:szCs w:val="22"/>
        </w:rPr>
        <w:fldChar w:fldCharType="separate"/>
      </w:r>
      <w:ins w:id="55" w:author="Daniel Herman" w:date="2017-02-01T15:27:00Z">
        <w:r w:rsidR="00020CCC">
          <w:rPr>
            <w:rFonts w:ascii="Arial" w:hAnsi="Arial" w:cs="Arial"/>
            <w:sz w:val="22"/>
            <w:szCs w:val="22"/>
            <w:vertAlign w:val="superscript"/>
          </w:rPr>
          <w:t>8</w:t>
        </w:r>
      </w:ins>
      <w:del w:id="56" w:author="Daniel Herman" w:date="2017-02-01T15:26:00Z">
        <w:r w:rsidR="001B5CC7" w:rsidDel="00F669CE">
          <w:rPr>
            <w:rFonts w:ascii="Arial" w:hAnsi="Arial" w:cs="Arial"/>
            <w:sz w:val="22"/>
            <w:szCs w:val="22"/>
            <w:vertAlign w:val="superscript"/>
          </w:rPr>
          <w:delText>8</w:delText>
        </w:r>
      </w:del>
      <w:r w:rsidR="000A2074">
        <w:rPr>
          <w:rFonts w:ascii="Arial" w:hAnsi="Arial" w:cs="Arial"/>
          <w:sz w:val="22"/>
          <w:szCs w:val="22"/>
        </w:rPr>
        <w:fldChar w:fldCharType="end"/>
      </w:r>
      <w:r w:rsidR="00C558CF">
        <w:rPr>
          <w:rFonts w:ascii="Arial" w:hAnsi="Arial" w:cs="Arial"/>
          <w:sz w:val="22"/>
          <w:szCs w:val="22"/>
        </w:rPr>
        <w:t xml:space="preserve"> </w:t>
      </w:r>
      <w:r w:rsidR="00EA4828">
        <w:rPr>
          <w:rFonts w:ascii="Arial" w:hAnsi="Arial" w:cs="Arial"/>
          <w:sz w:val="22"/>
          <w:szCs w:val="22"/>
        </w:rPr>
        <w:t xml:space="preserve">Automating these guidelines will be challenging, because of </w:t>
      </w:r>
      <w:r w:rsidR="008A4EAE">
        <w:rPr>
          <w:rFonts w:ascii="Arial" w:hAnsi="Arial" w:cs="Arial"/>
          <w:sz w:val="22"/>
          <w:szCs w:val="22"/>
        </w:rPr>
        <w:t xml:space="preserve">the </w:t>
      </w:r>
      <w:r w:rsidR="00EA4828">
        <w:rPr>
          <w:rFonts w:ascii="Arial" w:hAnsi="Arial" w:cs="Arial"/>
          <w:sz w:val="22"/>
          <w:szCs w:val="22"/>
        </w:rPr>
        <w:t xml:space="preserve">incompleteness of </w:t>
      </w:r>
      <w:r w:rsidR="00CC5113" w:rsidRPr="00266040">
        <w:rPr>
          <w:rFonts w:ascii="Arial" w:hAnsi="Arial" w:cs="Arial"/>
          <w:sz w:val="22"/>
          <w:szCs w:val="22"/>
        </w:rPr>
        <w:t xml:space="preserve">medication data, patient adherence, and </w:t>
      </w:r>
      <w:r w:rsidR="009B5866">
        <w:rPr>
          <w:rFonts w:ascii="Arial" w:hAnsi="Arial" w:cs="Arial"/>
          <w:sz w:val="22"/>
          <w:szCs w:val="22"/>
        </w:rPr>
        <w:t xml:space="preserve">clinical </w:t>
      </w:r>
      <w:r w:rsidR="00234D8E">
        <w:rPr>
          <w:rFonts w:ascii="Arial" w:hAnsi="Arial" w:cs="Arial"/>
          <w:sz w:val="22"/>
          <w:szCs w:val="22"/>
        </w:rPr>
        <w:t>information</w:t>
      </w:r>
      <w:r w:rsidR="009B5866">
        <w:rPr>
          <w:rFonts w:ascii="Arial" w:hAnsi="Arial" w:cs="Arial"/>
          <w:sz w:val="22"/>
          <w:szCs w:val="22"/>
        </w:rPr>
        <w:t xml:space="preserve"> </w:t>
      </w:r>
      <w:r w:rsidR="00234D8E">
        <w:rPr>
          <w:rFonts w:ascii="Arial" w:hAnsi="Arial" w:cs="Arial"/>
          <w:sz w:val="22"/>
          <w:szCs w:val="22"/>
        </w:rPr>
        <w:t>not in structured data</w:t>
      </w:r>
      <w:r w:rsidR="00CC5113" w:rsidRPr="000E2B5A">
        <w:rPr>
          <w:rFonts w:ascii="Arial" w:hAnsi="Arial" w:cs="Arial"/>
          <w:i/>
          <w:sz w:val="22"/>
          <w:szCs w:val="22"/>
        </w:rPr>
        <w:t>.</w:t>
      </w:r>
      <w:r w:rsidR="00CC5113">
        <w:rPr>
          <w:rFonts w:ascii="Arial" w:hAnsi="Arial" w:cs="Arial"/>
          <w:i/>
          <w:sz w:val="22"/>
          <w:szCs w:val="22"/>
        </w:rPr>
        <w:t xml:space="preserve"> </w:t>
      </w:r>
      <w:r w:rsidR="00710A9A">
        <w:rPr>
          <w:rFonts w:ascii="Arial" w:hAnsi="Arial" w:cs="Arial"/>
          <w:sz w:val="22"/>
          <w:szCs w:val="22"/>
        </w:rPr>
        <w:t>W</w:t>
      </w:r>
      <w:r w:rsidR="00710A9A" w:rsidRPr="00BB0CAF">
        <w:rPr>
          <w:rFonts w:ascii="Arial" w:hAnsi="Arial" w:cs="Arial"/>
          <w:sz w:val="22"/>
          <w:szCs w:val="22"/>
        </w:rPr>
        <w:t xml:space="preserve">e will ensure that </w:t>
      </w:r>
      <w:r w:rsidR="00710A9A">
        <w:rPr>
          <w:rFonts w:ascii="Arial" w:hAnsi="Arial" w:cs="Arial"/>
          <w:sz w:val="22"/>
          <w:szCs w:val="22"/>
        </w:rPr>
        <w:t xml:space="preserve">this </w:t>
      </w:r>
      <w:ins w:id="57" w:author="Daniel Herman" w:date="2017-02-01T15:08:00Z">
        <w:r w:rsidR="00770813">
          <w:rPr>
            <w:rFonts w:ascii="Arial" w:hAnsi="Arial" w:cs="Arial"/>
            <w:sz w:val="22"/>
            <w:szCs w:val="22"/>
          </w:rPr>
          <w:t xml:space="preserve">method </w:t>
        </w:r>
      </w:ins>
      <w:r w:rsidR="00710A9A">
        <w:rPr>
          <w:rFonts w:ascii="Arial" w:hAnsi="Arial" w:cs="Arial"/>
          <w:sz w:val="22"/>
          <w:szCs w:val="22"/>
        </w:rPr>
        <w:t xml:space="preserve">finds </w:t>
      </w:r>
      <w:r w:rsidR="00710A9A" w:rsidRPr="00BB0CAF">
        <w:rPr>
          <w:rFonts w:ascii="Arial" w:hAnsi="Arial" w:cs="Arial"/>
          <w:sz w:val="22"/>
          <w:szCs w:val="22"/>
        </w:rPr>
        <w:t xml:space="preserve">all </w:t>
      </w:r>
      <w:r w:rsidR="00710A9A">
        <w:rPr>
          <w:rFonts w:ascii="Arial" w:hAnsi="Arial" w:cs="Arial"/>
          <w:sz w:val="22"/>
          <w:szCs w:val="22"/>
        </w:rPr>
        <w:t xml:space="preserve">known PA </w:t>
      </w:r>
      <w:r w:rsidR="00710A9A" w:rsidRPr="00BB0CAF">
        <w:rPr>
          <w:rFonts w:ascii="Arial" w:hAnsi="Arial" w:cs="Arial"/>
          <w:sz w:val="22"/>
          <w:szCs w:val="22"/>
        </w:rPr>
        <w:t>patients</w:t>
      </w:r>
      <w:r w:rsidR="00710A9A">
        <w:rPr>
          <w:rFonts w:ascii="Arial" w:hAnsi="Arial" w:cs="Arial"/>
          <w:sz w:val="22"/>
          <w:szCs w:val="22"/>
        </w:rPr>
        <w:t xml:space="preserve"> with preceding UPHS</w:t>
      </w:r>
      <w:r w:rsidR="0078601E">
        <w:rPr>
          <w:rFonts w:ascii="Arial" w:hAnsi="Arial" w:cs="Arial"/>
          <w:sz w:val="22"/>
          <w:szCs w:val="22"/>
        </w:rPr>
        <w:t xml:space="preserve"> encou</w:t>
      </w:r>
      <w:r w:rsidR="003A0D29">
        <w:rPr>
          <w:rFonts w:ascii="Arial" w:hAnsi="Arial" w:cs="Arial"/>
          <w:sz w:val="22"/>
          <w:szCs w:val="22"/>
        </w:rPr>
        <w:t>n</w:t>
      </w:r>
      <w:r w:rsidR="0078601E">
        <w:rPr>
          <w:rFonts w:ascii="Arial" w:hAnsi="Arial" w:cs="Arial"/>
          <w:sz w:val="22"/>
          <w:szCs w:val="22"/>
        </w:rPr>
        <w:t>ters</w:t>
      </w:r>
      <w:r w:rsidR="00710A9A">
        <w:rPr>
          <w:rFonts w:ascii="Arial" w:hAnsi="Arial" w:cs="Arial"/>
          <w:sz w:val="22"/>
          <w:szCs w:val="22"/>
        </w:rPr>
        <w:t xml:space="preserve">. </w:t>
      </w:r>
      <w:r w:rsidR="00BA5623">
        <w:rPr>
          <w:rFonts w:ascii="Arial" w:hAnsi="Arial" w:cs="Arial"/>
          <w:sz w:val="22"/>
          <w:szCs w:val="22"/>
        </w:rPr>
        <w:t>A</w:t>
      </w:r>
      <w:r w:rsidR="00C558CF">
        <w:rPr>
          <w:rFonts w:ascii="Arial" w:hAnsi="Arial" w:cs="Arial"/>
          <w:sz w:val="22"/>
          <w:szCs w:val="22"/>
        </w:rPr>
        <w:t xml:space="preserve">lgorithms will be </w:t>
      </w:r>
      <w:r w:rsidR="00853CDE">
        <w:rPr>
          <w:rFonts w:ascii="Arial" w:hAnsi="Arial" w:cs="Arial"/>
          <w:sz w:val="22"/>
          <w:szCs w:val="22"/>
        </w:rPr>
        <w:t xml:space="preserve">refined by </w:t>
      </w:r>
      <w:r w:rsidR="00E64305">
        <w:rPr>
          <w:rFonts w:ascii="Arial" w:hAnsi="Arial" w:cs="Arial"/>
          <w:sz w:val="22"/>
          <w:szCs w:val="22"/>
        </w:rPr>
        <w:t>focused</w:t>
      </w:r>
      <w:r w:rsidR="00445BC4">
        <w:rPr>
          <w:rFonts w:ascii="Arial" w:hAnsi="Arial" w:cs="Arial"/>
          <w:sz w:val="22"/>
          <w:szCs w:val="22"/>
        </w:rPr>
        <w:t xml:space="preserve"> chart review</w:t>
      </w:r>
      <w:r w:rsidR="00465B47">
        <w:rPr>
          <w:rFonts w:ascii="Arial" w:hAnsi="Arial" w:cs="Arial"/>
          <w:sz w:val="22"/>
          <w:szCs w:val="22"/>
        </w:rPr>
        <w:t xml:space="preserve"> and iterative adjustment</w:t>
      </w:r>
      <w:r w:rsidR="00445BC4">
        <w:rPr>
          <w:rFonts w:ascii="Arial" w:hAnsi="Arial" w:cs="Arial"/>
          <w:sz w:val="22"/>
          <w:szCs w:val="22"/>
        </w:rPr>
        <w:t>.</w:t>
      </w:r>
      <w:r w:rsidR="0045556F">
        <w:rPr>
          <w:rFonts w:ascii="Arial" w:hAnsi="Arial" w:cs="Arial"/>
          <w:sz w:val="22"/>
          <w:szCs w:val="22"/>
        </w:rPr>
        <w:t xml:space="preserve"> </w:t>
      </w:r>
    </w:p>
    <w:p w14:paraId="07C4A3AA" w14:textId="78314A1B" w:rsidR="00DF15AF" w:rsidRDefault="009701BC" w:rsidP="00DF15AF">
      <w:pPr>
        <w:ind w:firstLine="720"/>
        <w:rPr>
          <w:rFonts w:ascii="Arial" w:hAnsi="Arial" w:cs="Arial"/>
          <w:sz w:val="22"/>
          <w:szCs w:val="22"/>
        </w:rPr>
      </w:pPr>
      <w:r>
        <w:rPr>
          <w:rFonts w:ascii="Arial" w:hAnsi="Arial" w:cs="Arial"/>
          <w:sz w:val="22"/>
          <w:szCs w:val="22"/>
        </w:rPr>
        <w:t xml:space="preserve">To estimate the minimal potential benefit of systematic screening, </w:t>
      </w:r>
      <w:r w:rsidR="00E620C6">
        <w:rPr>
          <w:rFonts w:ascii="Arial" w:hAnsi="Arial" w:cs="Arial"/>
          <w:sz w:val="22"/>
          <w:szCs w:val="22"/>
        </w:rPr>
        <w:t>among</w:t>
      </w:r>
      <w:r w:rsidR="0093337A">
        <w:rPr>
          <w:rFonts w:ascii="Arial" w:hAnsi="Arial" w:cs="Arial"/>
          <w:sz w:val="22"/>
          <w:szCs w:val="22"/>
        </w:rPr>
        <w:t xml:space="preserve"> known PA patients,</w:t>
      </w:r>
      <w:r>
        <w:rPr>
          <w:rFonts w:ascii="Arial" w:hAnsi="Arial" w:cs="Arial"/>
          <w:sz w:val="22"/>
          <w:szCs w:val="22"/>
        </w:rPr>
        <w:t xml:space="preserve"> we will calculate the diagnostic delay between screening algorithm</w:t>
      </w:r>
      <w:r w:rsidR="000C2636">
        <w:rPr>
          <w:rFonts w:ascii="Arial" w:hAnsi="Arial" w:cs="Arial"/>
          <w:sz w:val="22"/>
          <w:szCs w:val="22"/>
        </w:rPr>
        <w:t>,</w:t>
      </w:r>
      <w:r>
        <w:rPr>
          <w:rFonts w:ascii="Arial" w:hAnsi="Arial" w:cs="Arial"/>
          <w:sz w:val="22"/>
          <w:szCs w:val="22"/>
        </w:rPr>
        <w:t xml:space="preserve"> </w:t>
      </w:r>
      <w:r w:rsidR="002E29C8">
        <w:rPr>
          <w:rFonts w:ascii="Arial" w:hAnsi="Arial" w:cs="Arial"/>
          <w:sz w:val="22"/>
          <w:szCs w:val="22"/>
        </w:rPr>
        <w:t xml:space="preserve">post-hoc </w:t>
      </w:r>
      <w:r>
        <w:rPr>
          <w:rFonts w:ascii="Arial" w:hAnsi="Arial" w:cs="Arial"/>
          <w:sz w:val="22"/>
          <w:szCs w:val="22"/>
        </w:rPr>
        <w:t>positivity and PA diagnosis and translate time intervals into changes in expected morbidity</w:t>
      </w:r>
      <w:r w:rsidR="00B974FD">
        <w:rPr>
          <w:rFonts w:ascii="Arial" w:hAnsi="Arial" w:cs="Arial"/>
          <w:sz w:val="22"/>
          <w:szCs w:val="22"/>
        </w:rPr>
        <w:t>,</w:t>
      </w:r>
      <w:r>
        <w:rPr>
          <w:rFonts w:ascii="Arial" w:hAnsi="Arial" w:cs="Arial"/>
          <w:sz w:val="22"/>
          <w:szCs w:val="22"/>
        </w:rPr>
        <w:t xml:space="preserve"> based on literature event rates.</w:t>
      </w:r>
      <w:r w:rsidR="00D22787">
        <w:rPr>
          <w:rFonts w:ascii="Arial" w:hAnsi="Arial" w:cs="Arial"/>
          <w:sz w:val="22"/>
          <w:szCs w:val="22"/>
        </w:rPr>
        <w:t xml:space="preserve"> </w:t>
      </w:r>
      <w:r w:rsidR="00DF15AF">
        <w:rPr>
          <w:rFonts w:ascii="Arial" w:hAnsi="Arial" w:cs="Arial"/>
          <w:sz w:val="22"/>
          <w:szCs w:val="22"/>
        </w:rPr>
        <w:t xml:space="preserve">We will then trial the screening algorithm by selecting 100 </w:t>
      </w:r>
      <w:proofErr w:type="spellStart"/>
      <w:r w:rsidR="00113D74">
        <w:rPr>
          <w:rFonts w:ascii="Arial" w:hAnsi="Arial" w:cs="Arial"/>
          <w:sz w:val="22"/>
          <w:szCs w:val="22"/>
        </w:rPr>
        <w:t>BioBank</w:t>
      </w:r>
      <w:proofErr w:type="spellEnd"/>
      <w:r w:rsidR="00113D74">
        <w:rPr>
          <w:rFonts w:ascii="Arial" w:hAnsi="Arial" w:cs="Arial"/>
          <w:sz w:val="22"/>
          <w:szCs w:val="22"/>
        </w:rPr>
        <w:t xml:space="preserve"> </w:t>
      </w:r>
      <w:r w:rsidR="007F6091">
        <w:rPr>
          <w:rFonts w:ascii="Arial" w:hAnsi="Arial" w:cs="Arial"/>
          <w:sz w:val="22"/>
          <w:szCs w:val="22"/>
        </w:rPr>
        <w:t xml:space="preserve">blood </w:t>
      </w:r>
      <w:r w:rsidR="00113D74">
        <w:rPr>
          <w:rFonts w:ascii="Arial" w:hAnsi="Arial" w:cs="Arial"/>
          <w:sz w:val="22"/>
          <w:szCs w:val="22"/>
        </w:rPr>
        <w:t xml:space="preserve">specimens from </w:t>
      </w:r>
      <w:r w:rsidR="00DF15AF">
        <w:rPr>
          <w:rFonts w:ascii="Arial" w:hAnsi="Arial" w:cs="Arial"/>
          <w:sz w:val="22"/>
          <w:szCs w:val="22"/>
        </w:rPr>
        <w:t>flagged patients</w:t>
      </w:r>
      <w:r w:rsidR="00BA616A">
        <w:rPr>
          <w:rFonts w:ascii="Arial" w:hAnsi="Arial" w:cs="Arial"/>
          <w:sz w:val="22"/>
          <w:szCs w:val="22"/>
        </w:rPr>
        <w:t>,</w:t>
      </w:r>
      <w:r w:rsidR="00DF15AF">
        <w:rPr>
          <w:rFonts w:ascii="Arial" w:hAnsi="Arial" w:cs="Arial"/>
          <w:sz w:val="22"/>
          <w:szCs w:val="22"/>
        </w:rPr>
        <w:t xml:space="preserve"> </w:t>
      </w:r>
      <w:r w:rsidR="00CD56C7">
        <w:rPr>
          <w:rFonts w:ascii="Arial" w:hAnsi="Arial" w:cs="Arial"/>
          <w:sz w:val="22"/>
          <w:szCs w:val="22"/>
        </w:rPr>
        <w:t>with</w:t>
      </w:r>
      <w:r w:rsidR="00DF15AF">
        <w:rPr>
          <w:rFonts w:ascii="Arial" w:hAnsi="Arial" w:cs="Arial"/>
          <w:sz w:val="22"/>
          <w:szCs w:val="22"/>
        </w:rPr>
        <w:t xml:space="preserve"> at least 3 years of UPHS encount</w:t>
      </w:r>
      <w:r w:rsidR="00BB77B3">
        <w:rPr>
          <w:rFonts w:ascii="Arial" w:hAnsi="Arial" w:cs="Arial"/>
          <w:sz w:val="22"/>
          <w:szCs w:val="22"/>
        </w:rPr>
        <w:t>er</w:t>
      </w:r>
      <w:r w:rsidR="00DF15AF">
        <w:rPr>
          <w:rFonts w:ascii="Arial" w:hAnsi="Arial" w:cs="Arial"/>
          <w:sz w:val="22"/>
          <w:szCs w:val="22"/>
        </w:rPr>
        <w:t>s</w:t>
      </w:r>
      <w:r w:rsidR="00BA616A">
        <w:rPr>
          <w:rFonts w:ascii="Arial" w:hAnsi="Arial" w:cs="Arial"/>
          <w:sz w:val="22"/>
          <w:szCs w:val="22"/>
        </w:rPr>
        <w:t>,</w:t>
      </w:r>
      <w:r w:rsidR="00690802">
        <w:rPr>
          <w:rFonts w:ascii="Arial" w:hAnsi="Arial" w:cs="Arial"/>
          <w:sz w:val="22"/>
          <w:szCs w:val="22"/>
        </w:rPr>
        <w:t xml:space="preserve"> for </w:t>
      </w:r>
      <w:r w:rsidR="00DF15AF">
        <w:rPr>
          <w:rFonts w:ascii="Arial" w:hAnsi="Arial" w:cs="Arial"/>
          <w:sz w:val="22"/>
          <w:szCs w:val="22"/>
        </w:rPr>
        <w:t>ARUP aldosterone and renin activity testing</w:t>
      </w:r>
      <w:r w:rsidR="00E33EB3">
        <w:rPr>
          <w:rFonts w:ascii="Arial" w:hAnsi="Arial" w:cs="Arial"/>
          <w:sz w:val="22"/>
          <w:szCs w:val="22"/>
        </w:rPr>
        <w:t>.</w:t>
      </w:r>
      <w:r w:rsidR="00DF15AF">
        <w:rPr>
          <w:rFonts w:ascii="Arial" w:hAnsi="Arial" w:cs="Arial"/>
          <w:sz w:val="22"/>
          <w:szCs w:val="22"/>
        </w:rPr>
        <w:t xml:space="preserve"> The </w:t>
      </w:r>
      <w:r w:rsidR="00024381">
        <w:rPr>
          <w:rFonts w:ascii="Arial" w:hAnsi="Arial" w:cs="Arial"/>
          <w:sz w:val="22"/>
          <w:szCs w:val="22"/>
        </w:rPr>
        <w:t xml:space="preserve">test </w:t>
      </w:r>
      <w:r w:rsidR="00DF15AF">
        <w:rPr>
          <w:rFonts w:ascii="Arial" w:hAnsi="Arial" w:cs="Arial"/>
          <w:sz w:val="22"/>
          <w:szCs w:val="22"/>
        </w:rPr>
        <w:t xml:space="preserve">positivity rate will enable estimation of </w:t>
      </w:r>
      <w:r w:rsidR="008B09F4">
        <w:rPr>
          <w:rFonts w:ascii="Arial" w:hAnsi="Arial" w:cs="Arial"/>
          <w:sz w:val="22"/>
          <w:szCs w:val="22"/>
        </w:rPr>
        <w:t xml:space="preserve">the </w:t>
      </w:r>
      <w:r w:rsidR="009E122F">
        <w:rPr>
          <w:rFonts w:ascii="Arial" w:hAnsi="Arial" w:cs="Arial"/>
          <w:sz w:val="22"/>
          <w:szCs w:val="22"/>
        </w:rPr>
        <w:t>potential for increasing PA diagnosis</w:t>
      </w:r>
      <w:r w:rsidR="00DF15AF">
        <w:rPr>
          <w:rFonts w:ascii="Arial" w:hAnsi="Arial" w:cs="Arial"/>
          <w:sz w:val="22"/>
          <w:szCs w:val="22"/>
        </w:rPr>
        <w:t xml:space="preserve"> and titration of the algorithm based on goal positive predictive value.</w:t>
      </w:r>
    </w:p>
    <w:tbl>
      <w:tblPr>
        <w:tblStyle w:val="TableGrid"/>
        <w:tblpPr w:leftFromText="187" w:rightFromText="187" w:vertAnchor="text" w:horzAnchor="page" w:tblpX="1210" w:tblpY="1609"/>
        <w:tblOverlap w:val="never"/>
        <w:tblW w:w="9643" w:type="dxa"/>
        <w:tblLook w:val="04A0" w:firstRow="1" w:lastRow="0" w:firstColumn="1" w:lastColumn="0" w:noHBand="0" w:noVBand="1"/>
        <w:tblPrChange w:id="58" w:author="Daniel Herman" w:date="2017-02-01T14:58:00Z">
          <w:tblPr>
            <w:tblStyle w:val="TableGrid"/>
            <w:tblpPr w:leftFromText="187" w:rightFromText="187" w:vertAnchor="text" w:horzAnchor="page" w:tblpX="1210" w:tblpY="1609"/>
            <w:tblOverlap w:val="never"/>
            <w:tblW w:w="9733" w:type="dxa"/>
            <w:tblLook w:val="04A0" w:firstRow="1" w:lastRow="0" w:firstColumn="1" w:lastColumn="0" w:noHBand="0" w:noVBand="1"/>
          </w:tblPr>
        </w:tblPrChange>
      </w:tblPr>
      <w:tblGrid>
        <w:gridCol w:w="1427"/>
        <w:gridCol w:w="1826"/>
        <w:gridCol w:w="1800"/>
        <w:gridCol w:w="2070"/>
        <w:gridCol w:w="2520"/>
        <w:tblGridChange w:id="59">
          <w:tblGrid>
            <w:gridCol w:w="1427"/>
            <w:gridCol w:w="1826"/>
            <w:gridCol w:w="1800"/>
            <w:gridCol w:w="2070"/>
            <w:gridCol w:w="2610"/>
          </w:tblGrid>
        </w:tblGridChange>
      </w:tblGrid>
      <w:tr w:rsidR="004119DC" w:rsidRPr="00BB0CAF" w14:paraId="12E175C2" w14:textId="77777777" w:rsidTr="004119DC">
        <w:tc>
          <w:tcPr>
            <w:tcW w:w="1427" w:type="dxa"/>
            <w:tcPrChange w:id="60" w:author="Daniel Herman" w:date="2017-02-01T14:58:00Z">
              <w:tcPr>
                <w:tcW w:w="1427" w:type="dxa"/>
              </w:tcPr>
            </w:tcPrChange>
          </w:tcPr>
          <w:p w14:paraId="3D32B91D" w14:textId="77777777" w:rsidR="004119DC" w:rsidRPr="00BB0CAF" w:rsidRDefault="004119DC" w:rsidP="00F96EC3">
            <w:pPr>
              <w:jc w:val="center"/>
              <w:rPr>
                <w:rFonts w:ascii="Arial" w:hAnsi="Arial" w:cs="Arial"/>
                <w:b/>
                <w:sz w:val="22"/>
                <w:szCs w:val="22"/>
              </w:rPr>
            </w:pPr>
          </w:p>
        </w:tc>
        <w:tc>
          <w:tcPr>
            <w:tcW w:w="1826" w:type="dxa"/>
            <w:tcPrChange w:id="61" w:author="Daniel Herman" w:date="2017-02-01T14:58:00Z">
              <w:tcPr>
                <w:tcW w:w="1826" w:type="dxa"/>
              </w:tcPr>
            </w:tcPrChange>
          </w:tcPr>
          <w:p w14:paraId="5DF4614E" w14:textId="77777777" w:rsidR="004119DC" w:rsidRPr="00BB0CAF" w:rsidRDefault="004119DC" w:rsidP="00F96EC3">
            <w:pPr>
              <w:jc w:val="center"/>
              <w:rPr>
                <w:rFonts w:ascii="Arial" w:hAnsi="Arial" w:cs="Arial"/>
                <w:b/>
                <w:sz w:val="22"/>
                <w:szCs w:val="22"/>
              </w:rPr>
            </w:pPr>
            <w:r w:rsidRPr="00BB0CAF">
              <w:rPr>
                <w:rFonts w:ascii="Arial" w:hAnsi="Arial" w:cs="Arial"/>
                <w:b/>
                <w:sz w:val="22"/>
                <w:szCs w:val="22"/>
              </w:rPr>
              <w:t>Hypertension</w:t>
            </w:r>
          </w:p>
        </w:tc>
        <w:tc>
          <w:tcPr>
            <w:tcW w:w="1800" w:type="dxa"/>
            <w:tcPrChange w:id="62" w:author="Daniel Herman" w:date="2017-02-01T14:58:00Z">
              <w:tcPr>
                <w:tcW w:w="1800" w:type="dxa"/>
              </w:tcPr>
            </w:tcPrChange>
          </w:tcPr>
          <w:p w14:paraId="0345CA07" w14:textId="77777777" w:rsidR="004119DC" w:rsidRPr="00BB0CAF" w:rsidRDefault="004119DC" w:rsidP="00F96EC3">
            <w:pPr>
              <w:jc w:val="center"/>
              <w:rPr>
                <w:rFonts w:ascii="Arial" w:hAnsi="Arial" w:cs="Arial"/>
                <w:b/>
                <w:sz w:val="22"/>
                <w:szCs w:val="22"/>
              </w:rPr>
            </w:pPr>
            <w:r>
              <w:rPr>
                <w:rFonts w:ascii="Arial" w:hAnsi="Arial" w:cs="Arial"/>
                <w:b/>
                <w:sz w:val="22"/>
                <w:szCs w:val="22"/>
              </w:rPr>
              <w:t>Resistant hypertension</w:t>
            </w:r>
          </w:p>
        </w:tc>
        <w:tc>
          <w:tcPr>
            <w:tcW w:w="2070" w:type="dxa"/>
            <w:tcPrChange w:id="63" w:author="Daniel Herman" w:date="2017-02-01T14:58:00Z">
              <w:tcPr>
                <w:tcW w:w="2070" w:type="dxa"/>
              </w:tcPr>
            </w:tcPrChange>
          </w:tcPr>
          <w:p w14:paraId="2764161B" w14:textId="77777777" w:rsidR="004119DC" w:rsidRPr="00BB0CAF" w:rsidRDefault="004119DC" w:rsidP="00F96EC3">
            <w:pPr>
              <w:jc w:val="center"/>
              <w:rPr>
                <w:rFonts w:ascii="Arial" w:hAnsi="Arial" w:cs="Arial"/>
                <w:b/>
                <w:sz w:val="22"/>
                <w:szCs w:val="22"/>
              </w:rPr>
            </w:pPr>
            <w:r w:rsidRPr="00BB0CAF">
              <w:rPr>
                <w:rFonts w:ascii="Arial" w:hAnsi="Arial" w:cs="Arial"/>
                <w:b/>
                <w:sz w:val="22"/>
                <w:szCs w:val="22"/>
              </w:rPr>
              <w:t>Never on MR antagonist</w:t>
            </w:r>
          </w:p>
        </w:tc>
        <w:tc>
          <w:tcPr>
            <w:tcW w:w="2520" w:type="dxa"/>
            <w:tcPrChange w:id="64" w:author="Daniel Herman" w:date="2017-02-01T14:58:00Z">
              <w:tcPr>
                <w:tcW w:w="2610" w:type="dxa"/>
              </w:tcPr>
            </w:tcPrChange>
          </w:tcPr>
          <w:p w14:paraId="45B0E00E" w14:textId="77777777" w:rsidR="004119DC" w:rsidRPr="00BB0CAF" w:rsidRDefault="004119DC" w:rsidP="00F96EC3">
            <w:pPr>
              <w:jc w:val="center"/>
              <w:rPr>
                <w:rFonts w:ascii="Arial" w:hAnsi="Arial" w:cs="Arial"/>
                <w:b/>
                <w:sz w:val="22"/>
                <w:szCs w:val="22"/>
              </w:rPr>
            </w:pPr>
            <w:r w:rsidRPr="00BB0CAF">
              <w:rPr>
                <w:rFonts w:ascii="Arial" w:hAnsi="Arial" w:cs="Arial"/>
                <w:b/>
                <w:sz w:val="22"/>
                <w:szCs w:val="22"/>
              </w:rPr>
              <w:t>No blood aldosterone or renin</w:t>
            </w:r>
          </w:p>
        </w:tc>
      </w:tr>
      <w:tr w:rsidR="004119DC" w:rsidRPr="00BB0CAF" w14:paraId="42BFD887" w14:textId="77777777" w:rsidTr="004119DC">
        <w:tc>
          <w:tcPr>
            <w:tcW w:w="1427" w:type="dxa"/>
            <w:tcPrChange w:id="65" w:author="Daniel Herman" w:date="2017-02-01T14:58:00Z">
              <w:tcPr>
                <w:tcW w:w="1427" w:type="dxa"/>
              </w:tcPr>
            </w:tcPrChange>
          </w:tcPr>
          <w:p w14:paraId="6E6F508A" w14:textId="77777777" w:rsidR="004119DC" w:rsidRPr="00BB0CAF" w:rsidRDefault="004119DC" w:rsidP="00F96EC3">
            <w:pPr>
              <w:rPr>
                <w:rFonts w:ascii="Arial" w:hAnsi="Arial" w:cs="Arial"/>
                <w:b/>
                <w:sz w:val="22"/>
                <w:szCs w:val="22"/>
              </w:rPr>
            </w:pPr>
            <w:r w:rsidRPr="00BB0CAF">
              <w:rPr>
                <w:rFonts w:ascii="Arial" w:hAnsi="Arial" w:cs="Arial"/>
                <w:b/>
                <w:sz w:val="22"/>
                <w:szCs w:val="22"/>
              </w:rPr>
              <w:t>Encounters</w:t>
            </w:r>
          </w:p>
        </w:tc>
        <w:tc>
          <w:tcPr>
            <w:tcW w:w="1826" w:type="dxa"/>
            <w:tcPrChange w:id="66" w:author="Daniel Herman" w:date="2017-02-01T14:58:00Z">
              <w:tcPr>
                <w:tcW w:w="1826" w:type="dxa"/>
              </w:tcPr>
            </w:tcPrChange>
          </w:tcPr>
          <w:p w14:paraId="3F71BFC2" w14:textId="24C94D35" w:rsidR="004119DC" w:rsidRPr="00303CF3" w:rsidRDefault="004119DC" w:rsidP="005D389A">
            <w:pPr>
              <w:jc w:val="center"/>
              <w:rPr>
                <w:rFonts w:ascii="Arial" w:hAnsi="Arial" w:cs="Arial"/>
                <w:sz w:val="22"/>
                <w:szCs w:val="22"/>
              </w:rPr>
            </w:pPr>
            <w:r w:rsidRPr="00303CF3">
              <w:rPr>
                <w:rFonts w:ascii="Arial" w:hAnsi="Arial" w:cs="Arial"/>
                <w:sz w:val="22"/>
                <w:szCs w:val="22"/>
              </w:rPr>
              <w:t>189,068</w:t>
            </w:r>
          </w:p>
        </w:tc>
        <w:tc>
          <w:tcPr>
            <w:tcW w:w="1800" w:type="dxa"/>
            <w:tcPrChange w:id="67" w:author="Daniel Herman" w:date="2017-02-01T14:58:00Z">
              <w:tcPr>
                <w:tcW w:w="1800" w:type="dxa"/>
              </w:tcPr>
            </w:tcPrChange>
          </w:tcPr>
          <w:p w14:paraId="09D6589C" w14:textId="2F45B8FB" w:rsidR="004119DC" w:rsidRPr="00303CF3" w:rsidRDefault="004119DC" w:rsidP="00F96EC3">
            <w:pPr>
              <w:jc w:val="center"/>
              <w:rPr>
                <w:rFonts w:ascii="Arial" w:hAnsi="Arial" w:cs="Arial"/>
                <w:sz w:val="22"/>
                <w:szCs w:val="22"/>
              </w:rPr>
            </w:pPr>
            <w:r w:rsidRPr="00303CF3">
              <w:rPr>
                <w:rFonts w:ascii="Arial" w:hAnsi="Arial" w:cs="Arial"/>
                <w:sz w:val="22"/>
                <w:szCs w:val="22"/>
              </w:rPr>
              <w:t>5,724</w:t>
            </w:r>
          </w:p>
        </w:tc>
        <w:tc>
          <w:tcPr>
            <w:tcW w:w="2070" w:type="dxa"/>
            <w:tcPrChange w:id="68" w:author="Daniel Herman" w:date="2017-02-01T14:58:00Z">
              <w:tcPr>
                <w:tcW w:w="2070" w:type="dxa"/>
              </w:tcPr>
            </w:tcPrChange>
          </w:tcPr>
          <w:p w14:paraId="7F12180F" w14:textId="3E9806D4" w:rsidR="004119DC" w:rsidRPr="00303CF3" w:rsidRDefault="004119DC" w:rsidP="00D06E99">
            <w:pPr>
              <w:jc w:val="center"/>
              <w:rPr>
                <w:rFonts w:ascii="Arial" w:hAnsi="Arial" w:cs="Arial"/>
                <w:sz w:val="22"/>
                <w:szCs w:val="22"/>
              </w:rPr>
            </w:pPr>
            <w:r w:rsidRPr="00303CF3">
              <w:rPr>
                <w:rFonts w:ascii="Arial" w:hAnsi="Arial" w:cs="Arial"/>
                <w:sz w:val="22"/>
                <w:szCs w:val="22"/>
              </w:rPr>
              <w:t>4,742</w:t>
            </w:r>
          </w:p>
        </w:tc>
        <w:tc>
          <w:tcPr>
            <w:tcW w:w="2520" w:type="dxa"/>
            <w:tcPrChange w:id="69" w:author="Daniel Herman" w:date="2017-02-01T14:58:00Z">
              <w:tcPr>
                <w:tcW w:w="2610" w:type="dxa"/>
              </w:tcPr>
            </w:tcPrChange>
          </w:tcPr>
          <w:p w14:paraId="7431EAE9" w14:textId="6770AB45" w:rsidR="004119DC" w:rsidRPr="00303CF3" w:rsidRDefault="004119DC" w:rsidP="00D06E99">
            <w:pPr>
              <w:jc w:val="center"/>
              <w:rPr>
                <w:rFonts w:ascii="Arial" w:hAnsi="Arial" w:cs="Arial"/>
                <w:sz w:val="22"/>
                <w:szCs w:val="22"/>
              </w:rPr>
            </w:pPr>
            <w:r w:rsidRPr="00303CF3">
              <w:rPr>
                <w:rFonts w:ascii="Arial" w:hAnsi="Arial" w:cs="Arial"/>
                <w:sz w:val="22"/>
                <w:szCs w:val="22"/>
              </w:rPr>
              <w:t>4,324</w:t>
            </w:r>
          </w:p>
        </w:tc>
      </w:tr>
      <w:tr w:rsidR="004119DC" w:rsidRPr="00BB0CAF" w14:paraId="3973331F" w14:textId="77777777" w:rsidTr="004119DC">
        <w:tc>
          <w:tcPr>
            <w:tcW w:w="1427" w:type="dxa"/>
            <w:tcPrChange w:id="70" w:author="Daniel Herman" w:date="2017-02-01T14:58:00Z">
              <w:tcPr>
                <w:tcW w:w="1427" w:type="dxa"/>
              </w:tcPr>
            </w:tcPrChange>
          </w:tcPr>
          <w:p w14:paraId="54E29127" w14:textId="77777777" w:rsidR="004119DC" w:rsidRPr="00BB0CAF" w:rsidRDefault="004119DC" w:rsidP="00F96EC3">
            <w:pPr>
              <w:rPr>
                <w:rFonts w:ascii="Arial" w:hAnsi="Arial" w:cs="Arial"/>
                <w:b/>
                <w:sz w:val="22"/>
                <w:szCs w:val="22"/>
              </w:rPr>
            </w:pPr>
            <w:r w:rsidRPr="00BB0CAF">
              <w:rPr>
                <w:rFonts w:ascii="Arial" w:hAnsi="Arial" w:cs="Arial"/>
                <w:b/>
                <w:sz w:val="22"/>
                <w:szCs w:val="22"/>
              </w:rPr>
              <w:t>Patients</w:t>
            </w:r>
          </w:p>
        </w:tc>
        <w:tc>
          <w:tcPr>
            <w:tcW w:w="1826" w:type="dxa"/>
            <w:tcPrChange w:id="71" w:author="Daniel Herman" w:date="2017-02-01T14:58:00Z">
              <w:tcPr>
                <w:tcW w:w="1826" w:type="dxa"/>
              </w:tcPr>
            </w:tcPrChange>
          </w:tcPr>
          <w:p w14:paraId="12E76468" w14:textId="749D347E" w:rsidR="004119DC" w:rsidRPr="00303CF3" w:rsidRDefault="004119DC" w:rsidP="00F96EC3">
            <w:pPr>
              <w:jc w:val="center"/>
              <w:rPr>
                <w:rFonts w:ascii="Arial" w:hAnsi="Arial" w:cs="Arial"/>
                <w:sz w:val="22"/>
                <w:szCs w:val="22"/>
              </w:rPr>
            </w:pPr>
            <w:r w:rsidRPr="00303CF3">
              <w:rPr>
                <w:rFonts w:ascii="Arial" w:hAnsi="Arial" w:cs="Arial"/>
                <w:sz w:val="22"/>
                <w:szCs w:val="22"/>
              </w:rPr>
              <w:t>98,447</w:t>
            </w:r>
          </w:p>
        </w:tc>
        <w:tc>
          <w:tcPr>
            <w:tcW w:w="1800" w:type="dxa"/>
            <w:tcPrChange w:id="72" w:author="Daniel Herman" w:date="2017-02-01T14:58:00Z">
              <w:tcPr>
                <w:tcW w:w="1800" w:type="dxa"/>
              </w:tcPr>
            </w:tcPrChange>
          </w:tcPr>
          <w:p w14:paraId="52039816" w14:textId="5435DDCE" w:rsidR="004119DC" w:rsidRPr="00303CF3" w:rsidRDefault="004119DC" w:rsidP="00F96EC3">
            <w:pPr>
              <w:jc w:val="center"/>
              <w:rPr>
                <w:rFonts w:ascii="Arial" w:hAnsi="Arial" w:cs="Arial"/>
                <w:sz w:val="22"/>
                <w:szCs w:val="22"/>
              </w:rPr>
            </w:pPr>
            <w:r w:rsidRPr="00303CF3">
              <w:rPr>
                <w:rFonts w:ascii="Arial" w:hAnsi="Arial" w:cs="Arial"/>
                <w:sz w:val="22"/>
                <w:szCs w:val="22"/>
              </w:rPr>
              <w:t>2,377 (2%)</w:t>
            </w:r>
          </w:p>
        </w:tc>
        <w:tc>
          <w:tcPr>
            <w:tcW w:w="2070" w:type="dxa"/>
            <w:tcPrChange w:id="73" w:author="Daniel Herman" w:date="2017-02-01T14:58:00Z">
              <w:tcPr>
                <w:tcW w:w="2070" w:type="dxa"/>
              </w:tcPr>
            </w:tcPrChange>
          </w:tcPr>
          <w:p w14:paraId="6EEE6792" w14:textId="20C75F46" w:rsidR="004119DC" w:rsidRPr="00303CF3" w:rsidRDefault="004119DC" w:rsidP="00F96EC3">
            <w:pPr>
              <w:jc w:val="center"/>
              <w:rPr>
                <w:rFonts w:ascii="Arial" w:hAnsi="Arial" w:cs="Arial"/>
                <w:sz w:val="22"/>
                <w:szCs w:val="22"/>
              </w:rPr>
            </w:pPr>
            <w:r w:rsidRPr="00303CF3">
              <w:rPr>
                <w:rFonts w:ascii="Arial" w:hAnsi="Arial" w:cs="Arial"/>
                <w:sz w:val="22"/>
                <w:szCs w:val="22"/>
              </w:rPr>
              <w:t>2,068 (2%)</w:t>
            </w:r>
          </w:p>
        </w:tc>
        <w:tc>
          <w:tcPr>
            <w:tcW w:w="2520" w:type="dxa"/>
            <w:tcPrChange w:id="74" w:author="Daniel Herman" w:date="2017-02-01T14:58:00Z">
              <w:tcPr>
                <w:tcW w:w="2610" w:type="dxa"/>
              </w:tcPr>
            </w:tcPrChange>
          </w:tcPr>
          <w:p w14:paraId="4B08353D" w14:textId="6E80F08D" w:rsidR="004119DC" w:rsidRPr="00303CF3" w:rsidRDefault="004119DC" w:rsidP="00D06E99">
            <w:pPr>
              <w:jc w:val="center"/>
              <w:rPr>
                <w:rFonts w:ascii="Arial" w:hAnsi="Arial" w:cs="Arial"/>
                <w:sz w:val="22"/>
                <w:szCs w:val="22"/>
              </w:rPr>
            </w:pPr>
            <w:r w:rsidRPr="00303CF3">
              <w:rPr>
                <w:rFonts w:ascii="Arial" w:hAnsi="Arial" w:cs="Arial"/>
                <w:sz w:val="22"/>
                <w:szCs w:val="22"/>
              </w:rPr>
              <w:t>1,937 (2%)</w:t>
            </w:r>
          </w:p>
        </w:tc>
      </w:tr>
    </w:tbl>
    <w:p w14:paraId="4107B65D" w14:textId="47DA5C4C" w:rsidR="00497EAB" w:rsidRDefault="00F96EC3" w:rsidP="00000DDB">
      <w:pPr>
        <w:ind w:firstLine="720"/>
        <w:rPr>
          <w:rFonts w:ascii="Arial" w:hAnsi="Arial" w:cs="Arial"/>
          <w:sz w:val="22"/>
          <w:szCs w:val="22"/>
        </w:rPr>
      </w:pPr>
      <w:r>
        <w:rPr>
          <w:rFonts w:ascii="Arial" w:hAnsi="Arial" w:cs="Arial"/>
          <w:sz w:val="22"/>
          <w:szCs w:val="22"/>
        </w:rPr>
        <w:t xml:space="preserve"> </w:t>
      </w:r>
      <w:r w:rsidR="00A65B95">
        <w:rPr>
          <w:rFonts w:ascii="Arial" w:hAnsi="Arial" w:cs="Arial"/>
          <w:sz w:val="22"/>
          <w:szCs w:val="22"/>
        </w:rPr>
        <w:t xml:space="preserve">In </w:t>
      </w:r>
      <w:r w:rsidR="00EB15C1" w:rsidRPr="00BB0CAF">
        <w:rPr>
          <w:rFonts w:ascii="Arial" w:hAnsi="Arial" w:cs="Arial"/>
          <w:sz w:val="22"/>
          <w:szCs w:val="22"/>
        </w:rPr>
        <w:t xml:space="preserve">preliminary analyses </w:t>
      </w:r>
      <w:r w:rsidR="00A65B95">
        <w:rPr>
          <w:rFonts w:ascii="Arial" w:hAnsi="Arial" w:cs="Arial"/>
          <w:sz w:val="22"/>
          <w:szCs w:val="22"/>
        </w:rPr>
        <w:t>of</w:t>
      </w:r>
      <w:r w:rsidR="00EB15C1" w:rsidRPr="00BB0CAF">
        <w:rPr>
          <w:rFonts w:ascii="Arial" w:hAnsi="Arial" w:cs="Arial"/>
          <w:sz w:val="22"/>
          <w:szCs w:val="22"/>
        </w:rPr>
        <w:t xml:space="preserve"> Penn Data Store</w:t>
      </w:r>
      <w:r w:rsidR="006342D7">
        <w:rPr>
          <w:rFonts w:ascii="Arial" w:hAnsi="Arial" w:cs="Arial"/>
          <w:sz w:val="22"/>
          <w:szCs w:val="22"/>
        </w:rPr>
        <w:t xml:space="preserve">, since 2014 </w:t>
      </w:r>
      <w:r w:rsidR="00640BAB" w:rsidRPr="00BB0CAF">
        <w:rPr>
          <w:rFonts w:ascii="Arial" w:hAnsi="Arial" w:cs="Arial"/>
          <w:sz w:val="22"/>
          <w:szCs w:val="22"/>
        </w:rPr>
        <w:t xml:space="preserve">there </w:t>
      </w:r>
      <w:r w:rsidR="006342D7">
        <w:rPr>
          <w:rFonts w:ascii="Arial" w:hAnsi="Arial" w:cs="Arial"/>
          <w:sz w:val="22"/>
          <w:szCs w:val="22"/>
        </w:rPr>
        <w:t xml:space="preserve">have been </w:t>
      </w:r>
      <w:r w:rsidR="00E56F3E">
        <w:rPr>
          <w:rFonts w:ascii="Arial" w:hAnsi="Arial" w:cs="Arial"/>
          <w:sz w:val="22"/>
          <w:szCs w:val="22"/>
        </w:rPr>
        <w:t>189</w:t>
      </w:r>
      <w:r w:rsidR="008721DE">
        <w:rPr>
          <w:rFonts w:ascii="Arial" w:hAnsi="Arial" w:cs="Arial"/>
          <w:sz w:val="22"/>
          <w:szCs w:val="22"/>
        </w:rPr>
        <w:t>,068</w:t>
      </w:r>
      <w:r w:rsidR="00640BAB" w:rsidRPr="00BB0CAF">
        <w:rPr>
          <w:rFonts w:ascii="Arial" w:hAnsi="Arial" w:cs="Arial"/>
          <w:sz w:val="22"/>
          <w:szCs w:val="22"/>
        </w:rPr>
        <w:t xml:space="preserve"> outpatient encounters for </w:t>
      </w:r>
      <w:r w:rsidR="00E56F3E">
        <w:rPr>
          <w:rFonts w:ascii="Arial" w:hAnsi="Arial" w:cs="Arial"/>
          <w:sz w:val="22"/>
          <w:szCs w:val="22"/>
        </w:rPr>
        <w:t>98</w:t>
      </w:r>
      <w:r w:rsidR="008721DE">
        <w:rPr>
          <w:rFonts w:ascii="Arial" w:hAnsi="Arial" w:cs="Arial"/>
          <w:sz w:val="22"/>
          <w:szCs w:val="22"/>
        </w:rPr>
        <w:t>,447</w:t>
      </w:r>
      <w:r w:rsidR="00640BAB" w:rsidRPr="00BB0CAF">
        <w:rPr>
          <w:rFonts w:ascii="Arial" w:hAnsi="Arial" w:cs="Arial"/>
          <w:sz w:val="22"/>
          <w:szCs w:val="22"/>
        </w:rPr>
        <w:t xml:space="preserve"> patients </w:t>
      </w:r>
      <w:r w:rsidR="00E56F3E">
        <w:rPr>
          <w:rFonts w:ascii="Arial" w:hAnsi="Arial" w:cs="Arial"/>
          <w:sz w:val="22"/>
          <w:szCs w:val="22"/>
        </w:rPr>
        <w:t xml:space="preserve">with </w:t>
      </w:r>
      <w:r w:rsidR="00640BAB" w:rsidRPr="00D263AA">
        <w:rPr>
          <w:rFonts w:ascii="Arial" w:hAnsi="Arial" w:cs="Arial"/>
          <w:sz w:val="22"/>
          <w:szCs w:val="22"/>
        </w:rPr>
        <w:t>BP &gt; 140</w:t>
      </w:r>
      <w:r w:rsidR="00E56F3E">
        <w:rPr>
          <w:rFonts w:ascii="Arial" w:hAnsi="Arial" w:cs="Arial"/>
          <w:sz w:val="22"/>
          <w:szCs w:val="22"/>
        </w:rPr>
        <w:t>/90</w:t>
      </w:r>
      <w:r w:rsidR="00640BAB" w:rsidRPr="00D263AA">
        <w:rPr>
          <w:rFonts w:ascii="Arial" w:hAnsi="Arial" w:cs="Arial"/>
          <w:sz w:val="22"/>
          <w:szCs w:val="22"/>
        </w:rPr>
        <w:t xml:space="preserve"> mmHg</w:t>
      </w:r>
      <w:r w:rsidR="00640BAB" w:rsidRPr="00BB0CAF">
        <w:rPr>
          <w:rFonts w:ascii="Arial" w:hAnsi="Arial" w:cs="Arial"/>
          <w:sz w:val="22"/>
          <w:szCs w:val="22"/>
        </w:rPr>
        <w:t>.</w:t>
      </w:r>
      <w:r w:rsidR="006E3539" w:rsidRPr="00BB0CAF">
        <w:rPr>
          <w:rFonts w:ascii="Arial" w:hAnsi="Arial" w:cs="Arial"/>
          <w:sz w:val="22"/>
          <w:szCs w:val="22"/>
        </w:rPr>
        <w:t xml:space="preserve"> </w:t>
      </w:r>
      <w:r w:rsidR="00A21711" w:rsidRPr="00BB0CAF">
        <w:rPr>
          <w:rFonts w:ascii="Arial" w:hAnsi="Arial" w:cs="Arial"/>
          <w:sz w:val="22"/>
          <w:szCs w:val="22"/>
        </w:rPr>
        <w:t xml:space="preserve">Amongst these encounters, </w:t>
      </w:r>
      <w:r w:rsidR="00853A59">
        <w:rPr>
          <w:rFonts w:ascii="Arial" w:hAnsi="Arial" w:cs="Arial"/>
          <w:sz w:val="22"/>
          <w:szCs w:val="22"/>
        </w:rPr>
        <w:t>2,377</w:t>
      </w:r>
      <w:r w:rsidR="00A21711" w:rsidRPr="00BB0CAF">
        <w:rPr>
          <w:rFonts w:ascii="Arial" w:hAnsi="Arial" w:cs="Arial"/>
          <w:sz w:val="22"/>
          <w:szCs w:val="22"/>
        </w:rPr>
        <w:t xml:space="preserve"> </w:t>
      </w:r>
      <w:r w:rsidR="00853A59">
        <w:rPr>
          <w:rFonts w:ascii="Arial" w:hAnsi="Arial" w:cs="Arial"/>
          <w:sz w:val="22"/>
          <w:szCs w:val="22"/>
        </w:rPr>
        <w:t xml:space="preserve">patients </w:t>
      </w:r>
      <w:r w:rsidR="00A21711" w:rsidRPr="00BB0CAF">
        <w:rPr>
          <w:rFonts w:ascii="Arial" w:hAnsi="Arial" w:cs="Arial"/>
          <w:sz w:val="22"/>
          <w:szCs w:val="22"/>
        </w:rPr>
        <w:t xml:space="preserve">were prescribed at least </w:t>
      </w:r>
      <w:r w:rsidR="00EF21D4" w:rsidRPr="00BB0CAF">
        <w:rPr>
          <w:rFonts w:ascii="Arial" w:hAnsi="Arial" w:cs="Arial"/>
          <w:sz w:val="22"/>
          <w:szCs w:val="22"/>
        </w:rPr>
        <w:t>50</w:t>
      </w:r>
      <w:r w:rsidR="00A21711" w:rsidRPr="00BB0CAF">
        <w:rPr>
          <w:rFonts w:ascii="Arial" w:hAnsi="Arial" w:cs="Arial"/>
          <w:sz w:val="22"/>
          <w:szCs w:val="22"/>
        </w:rPr>
        <w:t xml:space="preserve">% </w:t>
      </w:r>
      <w:r w:rsidR="00F81A27">
        <w:rPr>
          <w:rFonts w:ascii="Arial" w:hAnsi="Arial" w:cs="Arial"/>
          <w:sz w:val="22"/>
          <w:szCs w:val="22"/>
        </w:rPr>
        <w:t xml:space="preserve">max dose </w:t>
      </w:r>
      <w:r w:rsidR="00A21711" w:rsidRPr="00BB0CAF">
        <w:rPr>
          <w:rFonts w:ascii="Arial" w:hAnsi="Arial" w:cs="Arial"/>
          <w:sz w:val="22"/>
          <w:szCs w:val="22"/>
        </w:rPr>
        <w:t xml:space="preserve">of </w:t>
      </w:r>
      <w:r w:rsidR="00701172">
        <w:rPr>
          <w:rFonts w:ascii="Arial" w:hAnsi="Arial" w:cs="Arial"/>
          <w:sz w:val="22"/>
          <w:szCs w:val="22"/>
        </w:rPr>
        <w:t xml:space="preserve">the </w:t>
      </w:r>
      <w:r w:rsidR="00A21711" w:rsidRPr="00BB0CAF">
        <w:rPr>
          <w:rFonts w:ascii="Arial" w:hAnsi="Arial" w:cs="Arial"/>
          <w:sz w:val="22"/>
          <w:szCs w:val="22"/>
        </w:rPr>
        <w:t xml:space="preserve">three </w:t>
      </w:r>
      <w:r w:rsidR="009E6AAA">
        <w:rPr>
          <w:rFonts w:ascii="Arial" w:hAnsi="Arial" w:cs="Arial"/>
          <w:sz w:val="22"/>
          <w:szCs w:val="22"/>
        </w:rPr>
        <w:t>anti-hypertensive drug classes</w:t>
      </w:r>
      <w:r w:rsidR="00A21711" w:rsidRPr="00BB0CAF">
        <w:rPr>
          <w:rFonts w:ascii="Arial" w:hAnsi="Arial" w:cs="Arial"/>
          <w:sz w:val="22"/>
          <w:szCs w:val="22"/>
        </w:rPr>
        <w:t xml:space="preserve">. Of these, </w:t>
      </w:r>
      <w:r w:rsidR="00E1027D">
        <w:rPr>
          <w:rFonts w:ascii="Arial" w:hAnsi="Arial" w:cs="Arial"/>
          <w:sz w:val="22"/>
          <w:szCs w:val="22"/>
        </w:rPr>
        <w:t>1,937</w:t>
      </w:r>
      <w:r w:rsidR="00A21711" w:rsidRPr="00BB0CAF">
        <w:rPr>
          <w:rFonts w:ascii="Arial" w:hAnsi="Arial" w:cs="Arial"/>
          <w:sz w:val="22"/>
          <w:szCs w:val="22"/>
        </w:rPr>
        <w:t xml:space="preserve"> patients </w:t>
      </w:r>
      <w:r w:rsidR="00E1027D">
        <w:rPr>
          <w:rFonts w:ascii="Arial" w:hAnsi="Arial" w:cs="Arial"/>
          <w:sz w:val="22"/>
          <w:szCs w:val="22"/>
        </w:rPr>
        <w:t xml:space="preserve">have </w:t>
      </w:r>
      <w:r w:rsidR="00FD4029">
        <w:rPr>
          <w:rFonts w:ascii="Arial" w:hAnsi="Arial" w:cs="Arial"/>
          <w:sz w:val="22"/>
          <w:szCs w:val="22"/>
        </w:rPr>
        <w:t xml:space="preserve">neither been prescribed a </w:t>
      </w:r>
      <w:r w:rsidR="000B0F4A" w:rsidRPr="00BB0CAF">
        <w:rPr>
          <w:rFonts w:ascii="Arial" w:hAnsi="Arial" w:cs="Arial"/>
          <w:sz w:val="22"/>
          <w:szCs w:val="22"/>
        </w:rPr>
        <w:t>mineralocorticoid</w:t>
      </w:r>
      <w:r w:rsidR="00A21711" w:rsidRPr="00BB0CAF">
        <w:rPr>
          <w:rFonts w:ascii="Arial" w:hAnsi="Arial" w:cs="Arial"/>
          <w:sz w:val="22"/>
          <w:szCs w:val="22"/>
        </w:rPr>
        <w:t xml:space="preserve"> receptor antagonist since 2010</w:t>
      </w:r>
      <w:r w:rsidR="00A52198" w:rsidRPr="00BB0CAF">
        <w:rPr>
          <w:rFonts w:ascii="Arial" w:hAnsi="Arial" w:cs="Arial"/>
          <w:sz w:val="22"/>
          <w:szCs w:val="22"/>
        </w:rPr>
        <w:t xml:space="preserve"> </w:t>
      </w:r>
      <w:r w:rsidR="00FD4029">
        <w:rPr>
          <w:rFonts w:ascii="Arial" w:hAnsi="Arial" w:cs="Arial"/>
          <w:sz w:val="22"/>
          <w:szCs w:val="22"/>
        </w:rPr>
        <w:t>nor</w:t>
      </w:r>
      <w:r w:rsidR="00331A43">
        <w:rPr>
          <w:rFonts w:ascii="Arial" w:hAnsi="Arial" w:cs="Arial"/>
          <w:sz w:val="22"/>
          <w:szCs w:val="22"/>
        </w:rPr>
        <w:t xml:space="preserve"> had a</w:t>
      </w:r>
      <w:r w:rsidR="00A21711" w:rsidRPr="00BB0CAF">
        <w:rPr>
          <w:rFonts w:ascii="Arial" w:hAnsi="Arial" w:cs="Arial"/>
          <w:sz w:val="22"/>
          <w:szCs w:val="22"/>
        </w:rPr>
        <w:t xml:space="preserve"> blood aldosterone or renin test since 2000.</w:t>
      </w:r>
      <w:r w:rsidR="00243F4A" w:rsidRPr="00BB0CAF">
        <w:rPr>
          <w:rFonts w:ascii="Arial" w:hAnsi="Arial" w:cs="Arial"/>
          <w:sz w:val="22"/>
          <w:szCs w:val="22"/>
        </w:rPr>
        <w:t xml:space="preserve"> </w:t>
      </w:r>
      <w:r w:rsidR="00AB2173">
        <w:rPr>
          <w:rFonts w:ascii="Arial" w:hAnsi="Arial" w:cs="Arial"/>
          <w:sz w:val="22"/>
          <w:szCs w:val="22"/>
        </w:rPr>
        <w:t>If 1</w:t>
      </w:r>
      <w:r w:rsidR="009E70AD">
        <w:rPr>
          <w:rFonts w:ascii="Arial" w:hAnsi="Arial" w:cs="Arial"/>
          <w:sz w:val="22"/>
          <w:szCs w:val="22"/>
        </w:rPr>
        <w:t xml:space="preserve">0% of </w:t>
      </w:r>
      <w:r w:rsidR="00896A36">
        <w:rPr>
          <w:rFonts w:ascii="Arial" w:hAnsi="Arial" w:cs="Arial"/>
          <w:sz w:val="22"/>
          <w:szCs w:val="22"/>
        </w:rPr>
        <w:t>these patients</w:t>
      </w:r>
      <w:r w:rsidR="007420A1">
        <w:rPr>
          <w:rFonts w:ascii="Arial" w:hAnsi="Arial" w:cs="Arial"/>
          <w:sz w:val="22"/>
          <w:szCs w:val="22"/>
        </w:rPr>
        <w:t xml:space="preserve"> were </w:t>
      </w:r>
      <w:r w:rsidR="00846E3C">
        <w:rPr>
          <w:rFonts w:ascii="Arial" w:hAnsi="Arial" w:cs="Arial"/>
          <w:sz w:val="22"/>
          <w:szCs w:val="22"/>
        </w:rPr>
        <w:t xml:space="preserve">ultimately </w:t>
      </w:r>
      <w:r w:rsidR="007420A1">
        <w:rPr>
          <w:rFonts w:ascii="Arial" w:hAnsi="Arial" w:cs="Arial"/>
          <w:sz w:val="22"/>
          <w:szCs w:val="22"/>
        </w:rPr>
        <w:t xml:space="preserve">diagnosed with PA, </w:t>
      </w:r>
      <w:r w:rsidR="009B7525">
        <w:rPr>
          <w:rFonts w:ascii="Arial" w:hAnsi="Arial" w:cs="Arial"/>
          <w:sz w:val="22"/>
          <w:szCs w:val="22"/>
        </w:rPr>
        <w:t>it would</w:t>
      </w:r>
      <w:r w:rsidR="005A03CD">
        <w:rPr>
          <w:rFonts w:ascii="Arial" w:hAnsi="Arial" w:cs="Arial"/>
          <w:sz w:val="22"/>
          <w:szCs w:val="22"/>
        </w:rPr>
        <w:t xml:space="preserve"> double </w:t>
      </w:r>
      <w:r w:rsidR="009B7525">
        <w:rPr>
          <w:rFonts w:ascii="Arial" w:hAnsi="Arial" w:cs="Arial"/>
          <w:sz w:val="22"/>
          <w:szCs w:val="22"/>
        </w:rPr>
        <w:t xml:space="preserve">our </w:t>
      </w:r>
      <w:r w:rsidR="005A03CD">
        <w:rPr>
          <w:rFonts w:ascii="Arial" w:hAnsi="Arial" w:cs="Arial"/>
          <w:sz w:val="22"/>
          <w:szCs w:val="22"/>
        </w:rPr>
        <w:t>diagnosis rate</w:t>
      </w:r>
      <w:r w:rsidR="00652C08">
        <w:rPr>
          <w:rFonts w:ascii="Arial" w:hAnsi="Arial" w:cs="Arial"/>
          <w:sz w:val="22"/>
          <w:szCs w:val="22"/>
        </w:rPr>
        <w:t>.</w:t>
      </w:r>
    </w:p>
    <w:p w14:paraId="01042901" w14:textId="17A5AD62" w:rsidR="00F96EC3" w:rsidRPr="00BB0CAF" w:rsidRDefault="00F96EC3" w:rsidP="00F96EC3">
      <w:pPr>
        <w:pStyle w:val="Caption"/>
        <w:keepNext/>
        <w:outlineLvl w:val="0"/>
        <w:rPr>
          <w:rFonts w:ascii="Arial" w:hAnsi="Arial" w:cs="Arial"/>
          <w:sz w:val="22"/>
          <w:szCs w:val="22"/>
        </w:rPr>
      </w:pPr>
      <w:r>
        <w:rPr>
          <w:rFonts w:ascii="Arial" w:hAnsi="Arial" w:cs="Arial"/>
          <w:sz w:val="22"/>
          <w:szCs w:val="22"/>
        </w:rPr>
        <w:t xml:space="preserve"> </w:t>
      </w:r>
      <w:r w:rsidRPr="00BB0CAF">
        <w:rPr>
          <w:rFonts w:ascii="Arial" w:hAnsi="Arial" w:cs="Arial"/>
          <w:sz w:val="22"/>
          <w:szCs w:val="22"/>
        </w:rPr>
        <w:t xml:space="preserve">Table </w:t>
      </w:r>
      <w:r w:rsidRPr="00BB0CAF">
        <w:rPr>
          <w:rFonts w:ascii="Arial" w:hAnsi="Arial" w:cs="Arial"/>
          <w:sz w:val="22"/>
          <w:szCs w:val="22"/>
        </w:rPr>
        <w:fldChar w:fldCharType="begin"/>
      </w:r>
      <w:r w:rsidRPr="00BB0CAF">
        <w:rPr>
          <w:rFonts w:ascii="Arial" w:hAnsi="Arial" w:cs="Arial"/>
          <w:sz w:val="22"/>
          <w:szCs w:val="22"/>
        </w:rPr>
        <w:instrText xml:space="preserve"> SEQ Table \* ARABIC </w:instrText>
      </w:r>
      <w:r w:rsidRPr="00BB0CAF">
        <w:rPr>
          <w:rFonts w:ascii="Arial" w:hAnsi="Arial" w:cs="Arial"/>
          <w:sz w:val="22"/>
          <w:szCs w:val="22"/>
        </w:rPr>
        <w:fldChar w:fldCharType="separate"/>
      </w:r>
      <w:r w:rsidR="002F04BA">
        <w:rPr>
          <w:rFonts w:ascii="Arial" w:hAnsi="Arial" w:cs="Arial"/>
          <w:noProof/>
          <w:sz w:val="22"/>
          <w:szCs w:val="22"/>
        </w:rPr>
        <w:t>1</w:t>
      </w:r>
      <w:r w:rsidRPr="00BB0CAF">
        <w:rPr>
          <w:rFonts w:ascii="Arial" w:hAnsi="Arial" w:cs="Arial"/>
          <w:noProof/>
          <w:sz w:val="22"/>
          <w:szCs w:val="22"/>
        </w:rPr>
        <w:fldChar w:fldCharType="end"/>
      </w:r>
      <w:r w:rsidRPr="00BB0CAF">
        <w:rPr>
          <w:rFonts w:ascii="Arial" w:hAnsi="Arial" w:cs="Arial"/>
          <w:sz w:val="22"/>
          <w:szCs w:val="22"/>
        </w:rPr>
        <w:t>:</w:t>
      </w:r>
      <w:r>
        <w:rPr>
          <w:rFonts w:ascii="Arial" w:hAnsi="Arial" w:cs="Arial"/>
          <w:sz w:val="22"/>
          <w:szCs w:val="22"/>
        </w:rPr>
        <w:t xml:space="preserve"> </w:t>
      </w:r>
      <w:r w:rsidRPr="00BB0CAF">
        <w:rPr>
          <w:rFonts w:ascii="Arial" w:hAnsi="Arial" w:cs="Arial"/>
          <w:sz w:val="22"/>
          <w:szCs w:val="22"/>
        </w:rPr>
        <w:t>Primary aldosteronism screening criteria for UPHS outpatient encounters in 2016</w:t>
      </w:r>
    </w:p>
    <w:p w14:paraId="45253445" w14:textId="16EBC3E8" w:rsidR="00713D78" w:rsidRPr="00127B8C" w:rsidRDefault="00DD69FB" w:rsidP="00FB2D5C">
      <w:pPr>
        <w:ind w:firstLine="720"/>
        <w:rPr>
          <w:rFonts w:ascii="Arial" w:hAnsi="Arial" w:cs="Arial"/>
          <w:sz w:val="22"/>
          <w:szCs w:val="22"/>
        </w:rPr>
      </w:pPr>
      <w:r>
        <w:rPr>
          <w:rFonts w:ascii="Arial" w:hAnsi="Arial" w:cs="Arial"/>
          <w:sz w:val="22"/>
          <w:szCs w:val="22"/>
        </w:rPr>
        <w:t xml:space="preserve">As future work </w:t>
      </w:r>
      <w:r w:rsidR="00A542BD" w:rsidRPr="00127B8C">
        <w:rPr>
          <w:rFonts w:ascii="Arial" w:hAnsi="Arial" w:cs="Arial"/>
          <w:sz w:val="22"/>
          <w:szCs w:val="22"/>
        </w:rPr>
        <w:t xml:space="preserve">to improve </w:t>
      </w:r>
      <w:r w:rsidR="002236FF" w:rsidRPr="00127B8C">
        <w:rPr>
          <w:rFonts w:ascii="Arial" w:hAnsi="Arial" w:cs="Arial"/>
          <w:sz w:val="22"/>
          <w:szCs w:val="22"/>
        </w:rPr>
        <w:t>these algorithms,</w:t>
      </w:r>
      <w:r w:rsidR="00A542BD" w:rsidRPr="00127B8C">
        <w:rPr>
          <w:rFonts w:ascii="Arial" w:hAnsi="Arial" w:cs="Arial"/>
          <w:sz w:val="22"/>
          <w:szCs w:val="22"/>
        </w:rPr>
        <w:t xml:space="preserve"> we will apply natural language processing and </w:t>
      </w:r>
      <w:proofErr w:type="spellStart"/>
      <w:r w:rsidR="00A542BD" w:rsidRPr="00127B8C">
        <w:rPr>
          <w:rFonts w:ascii="Arial" w:hAnsi="Arial" w:cs="Arial"/>
          <w:sz w:val="22"/>
          <w:szCs w:val="22"/>
        </w:rPr>
        <w:t>ontologic</w:t>
      </w:r>
      <w:proofErr w:type="spellEnd"/>
      <w:r w:rsidR="00A542BD" w:rsidRPr="00127B8C">
        <w:rPr>
          <w:rFonts w:ascii="Arial" w:hAnsi="Arial" w:cs="Arial"/>
          <w:sz w:val="22"/>
          <w:szCs w:val="22"/>
        </w:rPr>
        <w:t xml:space="preserve"> frameworks </w:t>
      </w:r>
      <w:r w:rsidR="0059230F">
        <w:rPr>
          <w:rFonts w:ascii="Arial" w:hAnsi="Arial" w:cs="Arial"/>
          <w:sz w:val="22"/>
          <w:szCs w:val="22"/>
        </w:rPr>
        <w:t xml:space="preserve">(TURBO) </w:t>
      </w:r>
      <w:r w:rsidR="00A542BD" w:rsidRPr="00127B8C">
        <w:rPr>
          <w:rFonts w:ascii="Arial" w:hAnsi="Arial" w:cs="Arial"/>
          <w:sz w:val="22"/>
          <w:szCs w:val="22"/>
        </w:rPr>
        <w:t xml:space="preserve">to capture </w:t>
      </w:r>
      <w:r w:rsidR="00A55A52">
        <w:rPr>
          <w:rFonts w:ascii="Arial" w:hAnsi="Arial" w:cs="Arial"/>
          <w:sz w:val="22"/>
          <w:szCs w:val="22"/>
        </w:rPr>
        <w:t xml:space="preserve">additional clinical information, including </w:t>
      </w:r>
      <w:r w:rsidR="00675FB5">
        <w:rPr>
          <w:rFonts w:ascii="Arial" w:hAnsi="Arial" w:cs="Arial"/>
          <w:sz w:val="22"/>
          <w:szCs w:val="22"/>
        </w:rPr>
        <w:t>outside data</w:t>
      </w:r>
      <w:r w:rsidR="00A55A52">
        <w:rPr>
          <w:rFonts w:ascii="Arial" w:hAnsi="Arial" w:cs="Arial"/>
          <w:sz w:val="22"/>
          <w:szCs w:val="22"/>
        </w:rPr>
        <w:t xml:space="preserve"> </w:t>
      </w:r>
      <w:r w:rsidR="00A542BD" w:rsidRPr="00127B8C">
        <w:rPr>
          <w:rFonts w:ascii="Arial" w:hAnsi="Arial" w:cs="Arial"/>
          <w:sz w:val="22"/>
          <w:szCs w:val="22"/>
        </w:rPr>
        <w:t>and medication adherence.</w:t>
      </w:r>
      <w:r w:rsidR="002236FF" w:rsidRPr="00127B8C">
        <w:rPr>
          <w:rFonts w:ascii="Arial" w:hAnsi="Arial" w:cs="Arial"/>
          <w:sz w:val="22"/>
          <w:szCs w:val="22"/>
        </w:rPr>
        <w:t xml:space="preserve"> In addition, we will </w:t>
      </w:r>
      <w:r w:rsidR="00E865F7">
        <w:rPr>
          <w:rFonts w:ascii="Arial" w:hAnsi="Arial" w:cs="Arial"/>
          <w:sz w:val="22"/>
          <w:szCs w:val="22"/>
        </w:rPr>
        <w:t>train</w:t>
      </w:r>
      <w:r w:rsidR="00A725AB">
        <w:rPr>
          <w:rFonts w:ascii="Arial" w:hAnsi="Arial" w:cs="Arial"/>
          <w:sz w:val="22"/>
          <w:szCs w:val="22"/>
        </w:rPr>
        <w:t xml:space="preserve"> </w:t>
      </w:r>
      <w:r w:rsidR="00127B8C" w:rsidRPr="00127B8C">
        <w:rPr>
          <w:rFonts w:ascii="Arial" w:hAnsi="Arial" w:cs="Arial"/>
          <w:sz w:val="22"/>
          <w:szCs w:val="22"/>
        </w:rPr>
        <w:t xml:space="preserve">machine learning algorithms </w:t>
      </w:r>
      <w:r w:rsidR="00634C17">
        <w:rPr>
          <w:rFonts w:ascii="Arial" w:hAnsi="Arial" w:cs="Arial"/>
          <w:sz w:val="22"/>
          <w:szCs w:val="22"/>
        </w:rPr>
        <w:t>on</w:t>
      </w:r>
      <w:r w:rsidR="00127B8C" w:rsidRPr="00127B8C">
        <w:rPr>
          <w:rFonts w:ascii="Arial" w:hAnsi="Arial" w:cs="Arial"/>
          <w:sz w:val="22"/>
          <w:szCs w:val="22"/>
        </w:rPr>
        <w:t xml:space="preserve"> longitudinal structured </w:t>
      </w:r>
      <w:r w:rsidR="004D4921">
        <w:rPr>
          <w:rFonts w:ascii="Arial" w:hAnsi="Arial" w:cs="Arial"/>
          <w:sz w:val="22"/>
          <w:szCs w:val="22"/>
        </w:rPr>
        <w:t xml:space="preserve">EHR </w:t>
      </w:r>
      <w:r w:rsidR="00127B8C" w:rsidRPr="00127B8C">
        <w:rPr>
          <w:rFonts w:ascii="Arial" w:hAnsi="Arial" w:cs="Arial"/>
          <w:sz w:val="22"/>
          <w:szCs w:val="22"/>
        </w:rPr>
        <w:t>data to identify PA patients more specifically and earlier in their disease course.</w:t>
      </w:r>
    </w:p>
    <w:p w14:paraId="709E2E83" w14:textId="77777777" w:rsidR="003D63AA" w:rsidRPr="00BB0CAF" w:rsidRDefault="003D63AA">
      <w:pPr>
        <w:rPr>
          <w:rFonts w:ascii="Arial" w:hAnsi="Arial" w:cs="Arial"/>
          <w:sz w:val="22"/>
          <w:szCs w:val="22"/>
        </w:rPr>
      </w:pPr>
    </w:p>
    <w:p w14:paraId="4D6ED680" w14:textId="6DC75B91" w:rsidR="00527EAB" w:rsidRDefault="008C295F">
      <w:pPr>
        <w:rPr>
          <w:rFonts w:ascii="Arial" w:hAnsi="Arial" w:cs="Arial"/>
          <w:sz w:val="22"/>
          <w:szCs w:val="22"/>
        </w:rPr>
      </w:pPr>
      <w:r>
        <w:rPr>
          <w:rFonts w:ascii="Arial" w:hAnsi="Arial" w:cs="Arial"/>
          <w:b/>
          <w:sz w:val="22"/>
          <w:szCs w:val="22"/>
        </w:rPr>
        <w:t>AIM 3 (</w:t>
      </w:r>
      <w:r w:rsidR="00EC5B29">
        <w:rPr>
          <w:rFonts w:ascii="Arial" w:hAnsi="Arial" w:cs="Arial"/>
          <w:b/>
          <w:sz w:val="22"/>
          <w:szCs w:val="22"/>
        </w:rPr>
        <w:t>Year 2</w:t>
      </w:r>
      <w:r>
        <w:rPr>
          <w:rFonts w:ascii="Arial" w:hAnsi="Arial" w:cs="Arial"/>
          <w:b/>
          <w:sz w:val="22"/>
          <w:szCs w:val="22"/>
        </w:rPr>
        <w:t>)</w:t>
      </w:r>
      <w:r w:rsidR="00EC5B29">
        <w:rPr>
          <w:rFonts w:ascii="Arial" w:hAnsi="Arial" w:cs="Arial"/>
          <w:b/>
          <w:sz w:val="22"/>
          <w:szCs w:val="22"/>
        </w:rPr>
        <w:t>:</w:t>
      </w:r>
      <w:r w:rsidR="00756C1C" w:rsidRPr="005F28A2">
        <w:rPr>
          <w:rFonts w:ascii="Arial" w:hAnsi="Arial" w:cs="Arial"/>
          <w:b/>
          <w:sz w:val="22"/>
          <w:szCs w:val="22"/>
        </w:rPr>
        <w:t xml:space="preserve"> </w:t>
      </w:r>
      <w:r w:rsidR="005F28A2">
        <w:rPr>
          <w:rFonts w:ascii="Arial" w:hAnsi="Arial" w:cs="Arial"/>
          <w:b/>
          <w:sz w:val="22"/>
          <w:szCs w:val="22"/>
        </w:rPr>
        <w:t xml:space="preserve">Prospectively implement </w:t>
      </w:r>
      <w:r w:rsidR="007A5F43">
        <w:rPr>
          <w:rFonts w:ascii="Arial" w:hAnsi="Arial" w:cs="Arial"/>
          <w:b/>
          <w:sz w:val="22"/>
          <w:szCs w:val="22"/>
        </w:rPr>
        <w:t xml:space="preserve">clinical decision support to </w:t>
      </w:r>
      <w:r w:rsidR="00FC29EC">
        <w:rPr>
          <w:rFonts w:ascii="Arial" w:hAnsi="Arial" w:cs="Arial"/>
          <w:b/>
          <w:sz w:val="22"/>
          <w:szCs w:val="22"/>
        </w:rPr>
        <w:t>improve</w:t>
      </w:r>
      <w:r w:rsidR="000C6962">
        <w:rPr>
          <w:rFonts w:ascii="Arial" w:hAnsi="Arial" w:cs="Arial"/>
          <w:b/>
          <w:sz w:val="22"/>
          <w:szCs w:val="22"/>
        </w:rPr>
        <w:t xml:space="preserve"> </w:t>
      </w:r>
      <w:ins w:id="75" w:author="Daniel Herman" w:date="2017-02-01T15:12:00Z">
        <w:r w:rsidR="00DA5A54">
          <w:rPr>
            <w:rFonts w:ascii="Arial" w:hAnsi="Arial" w:cs="Arial"/>
            <w:b/>
            <w:sz w:val="22"/>
            <w:szCs w:val="22"/>
          </w:rPr>
          <w:t xml:space="preserve">the </w:t>
        </w:r>
      </w:ins>
      <w:r w:rsidR="000C6962">
        <w:rPr>
          <w:rFonts w:ascii="Arial" w:hAnsi="Arial" w:cs="Arial"/>
          <w:b/>
          <w:sz w:val="22"/>
          <w:szCs w:val="22"/>
        </w:rPr>
        <w:t xml:space="preserve">diagnosis and management of </w:t>
      </w:r>
      <w:r w:rsidR="00165A09">
        <w:rPr>
          <w:rFonts w:ascii="Arial" w:hAnsi="Arial" w:cs="Arial"/>
          <w:b/>
          <w:sz w:val="22"/>
          <w:szCs w:val="22"/>
        </w:rPr>
        <w:t>primary aldosteronism</w:t>
      </w:r>
      <w:del w:id="76" w:author="Daniel Herman" w:date="2017-02-01T15:12:00Z">
        <w:r w:rsidR="001B0E12" w:rsidDel="00DA5A54">
          <w:rPr>
            <w:rFonts w:ascii="Arial" w:hAnsi="Arial" w:cs="Arial"/>
            <w:b/>
            <w:sz w:val="22"/>
            <w:szCs w:val="22"/>
          </w:rPr>
          <w:delText xml:space="preserve"> (Year 2</w:delText>
        </w:r>
        <w:r w:rsidR="00282099" w:rsidDel="00DA5A54">
          <w:rPr>
            <w:rFonts w:ascii="Arial" w:hAnsi="Arial" w:cs="Arial"/>
            <w:b/>
            <w:sz w:val="22"/>
            <w:szCs w:val="22"/>
          </w:rPr>
          <w:delText>)</w:delText>
        </w:r>
      </w:del>
      <w:r w:rsidR="00165A09">
        <w:rPr>
          <w:rFonts w:ascii="Arial" w:hAnsi="Arial" w:cs="Arial"/>
          <w:b/>
          <w:sz w:val="22"/>
          <w:szCs w:val="22"/>
        </w:rPr>
        <w:t>.</w:t>
      </w:r>
      <w:r w:rsidR="00165A09">
        <w:rPr>
          <w:rFonts w:ascii="Arial" w:hAnsi="Arial" w:cs="Arial"/>
          <w:sz w:val="22"/>
          <w:szCs w:val="22"/>
        </w:rPr>
        <w:t xml:space="preserve"> We will </w:t>
      </w:r>
      <w:r w:rsidR="000A6BCE">
        <w:rPr>
          <w:rFonts w:ascii="Arial" w:hAnsi="Arial" w:cs="Arial"/>
          <w:sz w:val="22"/>
          <w:szCs w:val="22"/>
        </w:rPr>
        <w:t xml:space="preserve">implement </w:t>
      </w:r>
      <w:r w:rsidR="009B66EC">
        <w:rPr>
          <w:rFonts w:ascii="Arial" w:hAnsi="Arial" w:cs="Arial"/>
          <w:sz w:val="22"/>
          <w:szCs w:val="22"/>
        </w:rPr>
        <w:t xml:space="preserve">the </w:t>
      </w:r>
      <w:r w:rsidR="000A6BCE">
        <w:rPr>
          <w:rFonts w:ascii="Arial" w:hAnsi="Arial" w:cs="Arial"/>
          <w:sz w:val="22"/>
          <w:szCs w:val="22"/>
        </w:rPr>
        <w:t>algorithm</w:t>
      </w:r>
      <w:r w:rsidR="000F4AFE">
        <w:rPr>
          <w:rFonts w:ascii="Arial" w:hAnsi="Arial" w:cs="Arial"/>
          <w:sz w:val="22"/>
          <w:szCs w:val="22"/>
        </w:rPr>
        <w:t>s</w:t>
      </w:r>
      <w:r w:rsidR="000A6BCE">
        <w:rPr>
          <w:rFonts w:ascii="Arial" w:hAnsi="Arial" w:cs="Arial"/>
          <w:sz w:val="22"/>
          <w:szCs w:val="22"/>
        </w:rPr>
        <w:t xml:space="preserve"> developed in AIM 2 </w:t>
      </w:r>
      <w:r w:rsidR="00493CAB">
        <w:rPr>
          <w:rFonts w:ascii="Arial" w:hAnsi="Arial" w:cs="Arial"/>
          <w:sz w:val="22"/>
          <w:szCs w:val="22"/>
        </w:rPr>
        <w:t xml:space="preserve">as </w:t>
      </w:r>
      <w:r w:rsidR="001930A2">
        <w:rPr>
          <w:rFonts w:ascii="Arial" w:hAnsi="Arial" w:cs="Arial"/>
          <w:sz w:val="22"/>
          <w:szCs w:val="22"/>
        </w:rPr>
        <w:t xml:space="preserve">a </w:t>
      </w:r>
      <w:r w:rsidR="00493CAB">
        <w:rPr>
          <w:rFonts w:ascii="Arial" w:hAnsi="Arial" w:cs="Arial"/>
          <w:sz w:val="22"/>
          <w:szCs w:val="22"/>
        </w:rPr>
        <w:t xml:space="preserve">clinical decision support </w:t>
      </w:r>
      <w:r w:rsidR="0030587E">
        <w:rPr>
          <w:rFonts w:ascii="Arial" w:hAnsi="Arial" w:cs="Arial"/>
          <w:sz w:val="22"/>
          <w:szCs w:val="22"/>
        </w:rPr>
        <w:t xml:space="preserve">tool and </w:t>
      </w:r>
      <w:r w:rsidR="0030587E" w:rsidRPr="00F865DF">
        <w:rPr>
          <w:rFonts w:ascii="Arial" w:hAnsi="Arial" w:cs="Arial"/>
          <w:i/>
          <w:sz w:val="22"/>
          <w:szCs w:val="22"/>
        </w:rPr>
        <w:t xml:space="preserve">trigger </w:t>
      </w:r>
      <w:r w:rsidR="005B5390" w:rsidRPr="00F865DF">
        <w:rPr>
          <w:rFonts w:ascii="Arial" w:hAnsi="Arial" w:cs="Arial"/>
          <w:i/>
          <w:sz w:val="22"/>
          <w:szCs w:val="22"/>
        </w:rPr>
        <w:t>recommend</w:t>
      </w:r>
      <w:r w:rsidR="0030587E" w:rsidRPr="00F865DF">
        <w:rPr>
          <w:rFonts w:ascii="Arial" w:hAnsi="Arial" w:cs="Arial"/>
          <w:i/>
          <w:sz w:val="22"/>
          <w:szCs w:val="22"/>
        </w:rPr>
        <w:t>ations</w:t>
      </w:r>
      <w:r w:rsidR="005B5390" w:rsidRPr="00F865DF">
        <w:rPr>
          <w:rFonts w:ascii="Arial" w:hAnsi="Arial" w:cs="Arial"/>
          <w:i/>
          <w:sz w:val="22"/>
          <w:szCs w:val="22"/>
        </w:rPr>
        <w:t xml:space="preserve"> to primary care providers</w:t>
      </w:r>
      <w:r w:rsidR="005B5390">
        <w:rPr>
          <w:rFonts w:ascii="Arial" w:hAnsi="Arial" w:cs="Arial"/>
          <w:sz w:val="22"/>
          <w:szCs w:val="22"/>
        </w:rPr>
        <w:t xml:space="preserve"> that they evaluate </w:t>
      </w:r>
      <w:r w:rsidR="00337DC8">
        <w:rPr>
          <w:rFonts w:ascii="Arial" w:hAnsi="Arial" w:cs="Arial"/>
          <w:sz w:val="22"/>
          <w:szCs w:val="22"/>
        </w:rPr>
        <w:t xml:space="preserve">individual patients for </w:t>
      </w:r>
      <w:r w:rsidR="006A5C2B">
        <w:rPr>
          <w:rFonts w:ascii="Arial" w:hAnsi="Arial" w:cs="Arial"/>
          <w:sz w:val="22"/>
          <w:szCs w:val="22"/>
        </w:rPr>
        <w:t>PA by screening laboratory testing.</w:t>
      </w:r>
      <w:r w:rsidR="0079745E">
        <w:rPr>
          <w:rFonts w:ascii="Arial" w:hAnsi="Arial" w:cs="Arial"/>
          <w:sz w:val="22"/>
          <w:szCs w:val="22"/>
        </w:rPr>
        <w:t xml:space="preserve"> We expect </w:t>
      </w:r>
      <w:r w:rsidR="001E06DE">
        <w:rPr>
          <w:rFonts w:ascii="Arial" w:hAnsi="Arial" w:cs="Arial"/>
          <w:sz w:val="22"/>
          <w:szCs w:val="22"/>
        </w:rPr>
        <w:t xml:space="preserve">to </w:t>
      </w:r>
      <w:r w:rsidR="0079745E" w:rsidRPr="00F865DF">
        <w:rPr>
          <w:rFonts w:ascii="Arial" w:hAnsi="Arial" w:cs="Arial"/>
          <w:sz w:val="22"/>
          <w:szCs w:val="22"/>
          <w:u w:val="single"/>
        </w:rPr>
        <w:t>increase PA diagnose</w:t>
      </w:r>
      <w:r w:rsidR="00777E5C" w:rsidRPr="00F865DF">
        <w:rPr>
          <w:rFonts w:ascii="Arial" w:hAnsi="Arial" w:cs="Arial"/>
          <w:sz w:val="22"/>
          <w:szCs w:val="22"/>
          <w:u w:val="single"/>
        </w:rPr>
        <w:t>s</w:t>
      </w:r>
      <w:r w:rsidR="0079745E" w:rsidRPr="00F865DF">
        <w:rPr>
          <w:rFonts w:ascii="Arial" w:hAnsi="Arial" w:cs="Arial"/>
          <w:sz w:val="22"/>
          <w:szCs w:val="22"/>
          <w:u w:val="single"/>
        </w:rPr>
        <w:t xml:space="preserve"> </w:t>
      </w:r>
      <w:r w:rsidR="0079745E">
        <w:rPr>
          <w:rFonts w:ascii="Arial" w:hAnsi="Arial" w:cs="Arial"/>
          <w:sz w:val="22"/>
          <w:szCs w:val="22"/>
        </w:rPr>
        <w:t xml:space="preserve">and </w:t>
      </w:r>
      <w:r w:rsidR="0079745E" w:rsidRPr="00F865DF">
        <w:rPr>
          <w:rFonts w:ascii="Arial" w:hAnsi="Arial" w:cs="Arial"/>
          <w:sz w:val="22"/>
          <w:szCs w:val="22"/>
          <w:u w:val="single"/>
        </w:rPr>
        <w:t xml:space="preserve">decrease time </w:t>
      </w:r>
      <w:r w:rsidR="003D7B68" w:rsidRPr="00F865DF">
        <w:rPr>
          <w:rFonts w:ascii="Arial" w:hAnsi="Arial" w:cs="Arial"/>
          <w:sz w:val="22"/>
          <w:szCs w:val="22"/>
          <w:u w:val="single"/>
        </w:rPr>
        <w:t xml:space="preserve">to </w:t>
      </w:r>
      <w:r w:rsidR="002043BC" w:rsidRPr="00F865DF">
        <w:rPr>
          <w:rFonts w:ascii="Arial" w:hAnsi="Arial" w:cs="Arial"/>
          <w:sz w:val="22"/>
          <w:szCs w:val="22"/>
          <w:u w:val="single"/>
        </w:rPr>
        <w:t>blood pressure control</w:t>
      </w:r>
      <w:r w:rsidR="00441BE6">
        <w:rPr>
          <w:rFonts w:ascii="Arial" w:hAnsi="Arial" w:cs="Arial"/>
          <w:sz w:val="22"/>
          <w:szCs w:val="22"/>
        </w:rPr>
        <w:t xml:space="preserve"> in flagged patients</w:t>
      </w:r>
      <w:r w:rsidR="002043BC">
        <w:rPr>
          <w:rFonts w:ascii="Arial" w:hAnsi="Arial" w:cs="Arial"/>
          <w:sz w:val="22"/>
          <w:szCs w:val="22"/>
        </w:rPr>
        <w:t>.</w:t>
      </w:r>
    </w:p>
    <w:p w14:paraId="6362801F" w14:textId="08C5139B" w:rsidR="00DA4BAB" w:rsidRDefault="00051B39" w:rsidP="00696708">
      <w:pPr>
        <w:ind w:firstLine="720"/>
        <w:rPr>
          <w:rFonts w:ascii="Arial" w:hAnsi="Arial" w:cs="Arial"/>
          <w:sz w:val="22"/>
          <w:szCs w:val="22"/>
        </w:rPr>
      </w:pPr>
      <w:r>
        <w:rPr>
          <w:rFonts w:ascii="Arial" w:hAnsi="Arial" w:cs="Arial"/>
          <w:sz w:val="22"/>
          <w:szCs w:val="22"/>
        </w:rPr>
        <w:t>To apply the developed algorithm clinically, w</w:t>
      </w:r>
      <w:r w:rsidR="00F9547C">
        <w:rPr>
          <w:rFonts w:ascii="Arial" w:hAnsi="Arial" w:cs="Arial"/>
          <w:sz w:val="22"/>
          <w:szCs w:val="22"/>
        </w:rPr>
        <w:t xml:space="preserve">e will </w:t>
      </w:r>
      <w:r w:rsidR="00611AB9">
        <w:rPr>
          <w:rFonts w:ascii="Arial" w:hAnsi="Arial" w:cs="Arial"/>
          <w:sz w:val="22"/>
          <w:szCs w:val="22"/>
        </w:rPr>
        <w:t xml:space="preserve">first </w:t>
      </w:r>
      <w:r w:rsidR="00F9547C">
        <w:rPr>
          <w:rFonts w:ascii="Arial" w:hAnsi="Arial" w:cs="Arial"/>
          <w:sz w:val="22"/>
          <w:szCs w:val="22"/>
        </w:rPr>
        <w:t xml:space="preserve">titrate </w:t>
      </w:r>
      <w:r w:rsidR="00B85B26">
        <w:rPr>
          <w:rFonts w:ascii="Arial" w:hAnsi="Arial" w:cs="Arial"/>
          <w:sz w:val="22"/>
          <w:szCs w:val="22"/>
        </w:rPr>
        <w:t>it to make sure</w:t>
      </w:r>
      <w:r>
        <w:rPr>
          <w:rFonts w:ascii="Arial" w:hAnsi="Arial" w:cs="Arial"/>
          <w:sz w:val="22"/>
          <w:szCs w:val="22"/>
        </w:rPr>
        <w:t xml:space="preserve"> </w:t>
      </w:r>
      <w:r w:rsidR="00736C7E">
        <w:rPr>
          <w:rFonts w:ascii="Arial" w:hAnsi="Arial" w:cs="Arial"/>
          <w:sz w:val="22"/>
          <w:szCs w:val="22"/>
        </w:rPr>
        <w:t>the</w:t>
      </w:r>
      <w:r>
        <w:rPr>
          <w:rFonts w:ascii="Arial" w:hAnsi="Arial" w:cs="Arial"/>
          <w:sz w:val="22"/>
          <w:szCs w:val="22"/>
        </w:rPr>
        <w:t xml:space="preserve"> positive predictive value </w:t>
      </w:r>
      <w:r w:rsidR="004B461E">
        <w:rPr>
          <w:rFonts w:ascii="Arial" w:hAnsi="Arial" w:cs="Arial"/>
          <w:sz w:val="22"/>
          <w:szCs w:val="22"/>
        </w:rPr>
        <w:t>is at least 20%</w:t>
      </w:r>
      <w:r>
        <w:rPr>
          <w:rFonts w:ascii="Arial" w:hAnsi="Arial" w:cs="Arial"/>
          <w:sz w:val="22"/>
          <w:szCs w:val="22"/>
        </w:rPr>
        <w:t>.</w:t>
      </w:r>
      <w:r w:rsidR="00F35E8C">
        <w:rPr>
          <w:rFonts w:ascii="Arial" w:hAnsi="Arial" w:cs="Arial"/>
          <w:sz w:val="22"/>
          <w:szCs w:val="22"/>
        </w:rPr>
        <w:t xml:space="preserve"> </w:t>
      </w:r>
      <w:r w:rsidR="00ED6F22">
        <w:rPr>
          <w:rFonts w:ascii="Arial" w:hAnsi="Arial" w:cs="Arial"/>
          <w:sz w:val="22"/>
          <w:szCs w:val="22"/>
        </w:rPr>
        <w:t>We will then build a clinical decision support ru</w:t>
      </w:r>
      <w:r w:rsidR="00EF7900">
        <w:rPr>
          <w:rFonts w:ascii="Arial" w:hAnsi="Arial" w:cs="Arial"/>
          <w:sz w:val="22"/>
          <w:szCs w:val="22"/>
        </w:rPr>
        <w:t>le within EPIC to alert patient</w:t>
      </w:r>
      <w:r w:rsidR="00ED6F22">
        <w:rPr>
          <w:rFonts w:ascii="Arial" w:hAnsi="Arial" w:cs="Arial"/>
          <w:sz w:val="22"/>
          <w:szCs w:val="22"/>
        </w:rPr>
        <w:t>s</w:t>
      </w:r>
      <w:r w:rsidR="00EF7900">
        <w:rPr>
          <w:rFonts w:ascii="Arial" w:hAnsi="Arial" w:cs="Arial"/>
          <w:sz w:val="22"/>
          <w:szCs w:val="22"/>
        </w:rPr>
        <w:t>’</w:t>
      </w:r>
      <w:r w:rsidR="00ED6F22">
        <w:rPr>
          <w:rFonts w:ascii="Arial" w:hAnsi="Arial" w:cs="Arial"/>
          <w:sz w:val="22"/>
          <w:szCs w:val="22"/>
        </w:rPr>
        <w:t xml:space="preserve"> primary care providers and recommend evaluation for primary aldosteronism by blood aldosterone and renin testing.</w:t>
      </w:r>
      <w:r w:rsidR="00F87861">
        <w:rPr>
          <w:rFonts w:ascii="Arial" w:hAnsi="Arial" w:cs="Arial"/>
          <w:sz w:val="22"/>
          <w:szCs w:val="22"/>
        </w:rPr>
        <w:t xml:space="preserve"> </w:t>
      </w:r>
      <w:r w:rsidR="004E17C7">
        <w:rPr>
          <w:rFonts w:ascii="Arial" w:hAnsi="Arial" w:cs="Arial"/>
          <w:sz w:val="22"/>
          <w:szCs w:val="22"/>
        </w:rPr>
        <w:t>Patient</w:t>
      </w:r>
      <w:r w:rsidR="00B84396">
        <w:rPr>
          <w:rFonts w:ascii="Arial" w:hAnsi="Arial" w:cs="Arial"/>
          <w:sz w:val="22"/>
          <w:szCs w:val="22"/>
        </w:rPr>
        <w:t>s</w:t>
      </w:r>
      <w:r w:rsidR="004E17C7">
        <w:rPr>
          <w:rFonts w:ascii="Arial" w:hAnsi="Arial" w:cs="Arial"/>
          <w:sz w:val="22"/>
          <w:szCs w:val="22"/>
        </w:rPr>
        <w:t xml:space="preserve"> with p</w:t>
      </w:r>
      <w:r w:rsidR="004864B7">
        <w:rPr>
          <w:rFonts w:ascii="Arial" w:hAnsi="Arial" w:cs="Arial"/>
          <w:sz w:val="22"/>
          <w:szCs w:val="22"/>
        </w:rPr>
        <w:t xml:space="preserve">ositive </w:t>
      </w:r>
      <w:r w:rsidR="00FA1495">
        <w:rPr>
          <w:rFonts w:ascii="Arial" w:hAnsi="Arial" w:cs="Arial"/>
          <w:sz w:val="22"/>
          <w:szCs w:val="22"/>
        </w:rPr>
        <w:t xml:space="preserve">or borderline </w:t>
      </w:r>
      <w:r w:rsidR="00A018DE">
        <w:rPr>
          <w:rFonts w:ascii="Arial" w:hAnsi="Arial" w:cs="Arial"/>
          <w:sz w:val="22"/>
          <w:szCs w:val="22"/>
        </w:rPr>
        <w:t>results</w:t>
      </w:r>
      <w:r w:rsidR="004864B7">
        <w:rPr>
          <w:rFonts w:ascii="Arial" w:hAnsi="Arial" w:cs="Arial"/>
          <w:sz w:val="22"/>
          <w:szCs w:val="22"/>
        </w:rPr>
        <w:t xml:space="preserve"> </w:t>
      </w:r>
      <w:r w:rsidR="001F5804">
        <w:rPr>
          <w:rFonts w:ascii="Arial" w:hAnsi="Arial" w:cs="Arial"/>
          <w:sz w:val="22"/>
          <w:szCs w:val="22"/>
        </w:rPr>
        <w:t xml:space="preserve">will be referred to </w:t>
      </w:r>
      <w:r w:rsidR="00C7626B">
        <w:rPr>
          <w:rFonts w:ascii="Arial" w:hAnsi="Arial" w:cs="Arial"/>
          <w:sz w:val="22"/>
          <w:szCs w:val="22"/>
        </w:rPr>
        <w:t>specialists</w:t>
      </w:r>
      <w:r w:rsidR="00FB1DE3">
        <w:rPr>
          <w:rFonts w:ascii="Arial" w:hAnsi="Arial" w:cs="Arial"/>
          <w:sz w:val="22"/>
          <w:szCs w:val="22"/>
        </w:rPr>
        <w:t xml:space="preserve"> for additional workup.</w:t>
      </w:r>
      <w:r w:rsidR="00696708">
        <w:rPr>
          <w:rFonts w:ascii="Arial" w:hAnsi="Arial" w:cs="Arial"/>
          <w:sz w:val="22"/>
          <w:szCs w:val="22"/>
        </w:rPr>
        <w:t xml:space="preserve"> To </w:t>
      </w:r>
      <w:r w:rsidR="00EC0581">
        <w:rPr>
          <w:rFonts w:ascii="Arial" w:hAnsi="Arial" w:cs="Arial"/>
          <w:sz w:val="22"/>
          <w:szCs w:val="22"/>
        </w:rPr>
        <w:t xml:space="preserve">enable </w:t>
      </w:r>
      <w:r w:rsidR="00891FE2">
        <w:rPr>
          <w:rFonts w:ascii="Arial" w:hAnsi="Arial" w:cs="Arial"/>
          <w:sz w:val="22"/>
          <w:szCs w:val="22"/>
        </w:rPr>
        <w:t>estimation of the effect of this intervention</w:t>
      </w:r>
      <w:r w:rsidR="00B62DA8">
        <w:rPr>
          <w:rFonts w:ascii="Arial" w:hAnsi="Arial" w:cs="Arial"/>
          <w:sz w:val="22"/>
          <w:szCs w:val="22"/>
        </w:rPr>
        <w:t>, w</w:t>
      </w:r>
      <w:r w:rsidR="00B8395B">
        <w:rPr>
          <w:rFonts w:ascii="Arial" w:hAnsi="Arial" w:cs="Arial"/>
          <w:sz w:val="22"/>
          <w:szCs w:val="22"/>
        </w:rPr>
        <w:t xml:space="preserve">e will </w:t>
      </w:r>
      <w:r w:rsidR="00B62DA8">
        <w:rPr>
          <w:rFonts w:ascii="Arial" w:hAnsi="Arial" w:cs="Arial"/>
          <w:sz w:val="22"/>
          <w:szCs w:val="22"/>
        </w:rPr>
        <w:t xml:space="preserve">initially </w:t>
      </w:r>
      <w:r w:rsidR="00B8395B">
        <w:rPr>
          <w:rFonts w:ascii="Arial" w:hAnsi="Arial" w:cs="Arial"/>
          <w:sz w:val="22"/>
          <w:szCs w:val="22"/>
        </w:rPr>
        <w:t>roll</w:t>
      </w:r>
      <w:r w:rsidR="000D5DDF">
        <w:rPr>
          <w:rFonts w:ascii="Arial" w:hAnsi="Arial" w:cs="Arial"/>
          <w:sz w:val="22"/>
          <w:szCs w:val="22"/>
        </w:rPr>
        <w:t xml:space="preserve">out this </w:t>
      </w:r>
      <w:r w:rsidR="00D10F8F">
        <w:rPr>
          <w:rFonts w:ascii="Arial" w:hAnsi="Arial" w:cs="Arial"/>
          <w:sz w:val="22"/>
          <w:szCs w:val="22"/>
        </w:rPr>
        <w:t xml:space="preserve">tool </w:t>
      </w:r>
      <w:r w:rsidR="00C3683D">
        <w:rPr>
          <w:rFonts w:ascii="Arial" w:hAnsi="Arial" w:cs="Arial"/>
          <w:sz w:val="22"/>
          <w:szCs w:val="22"/>
        </w:rPr>
        <w:t xml:space="preserve">in a staged fashion </w:t>
      </w:r>
      <w:r w:rsidR="00E60D4E">
        <w:rPr>
          <w:rFonts w:ascii="Arial" w:hAnsi="Arial" w:cs="Arial"/>
          <w:sz w:val="22"/>
          <w:szCs w:val="22"/>
        </w:rPr>
        <w:t>amongst the six major UPHS outpatient sites</w:t>
      </w:r>
      <w:r w:rsidR="007B6676">
        <w:rPr>
          <w:rFonts w:ascii="Arial" w:hAnsi="Arial" w:cs="Arial"/>
          <w:sz w:val="22"/>
          <w:szCs w:val="22"/>
        </w:rPr>
        <w:t>, trialing initially in 1 site for 1 week, then 3 sites for 3 months, and then all sites.</w:t>
      </w:r>
    </w:p>
    <w:p w14:paraId="5E46E846" w14:textId="0281BB48" w:rsidR="000E2B5A" w:rsidRPr="00DA4BAB" w:rsidRDefault="00D0578C" w:rsidP="00DA4BAB">
      <w:pPr>
        <w:ind w:firstLine="720"/>
        <w:rPr>
          <w:rFonts w:ascii="Arial" w:hAnsi="Arial" w:cs="Arial"/>
          <w:sz w:val="22"/>
          <w:szCs w:val="22"/>
        </w:rPr>
      </w:pPr>
      <w:r w:rsidRPr="00DA4BAB">
        <w:rPr>
          <w:rFonts w:ascii="Arial" w:hAnsi="Arial" w:cs="Arial"/>
          <w:sz w:val="22"/>
          <w:szCs w:val="22"/>
        </w:rPr>
        <w:t>The primary outcome</w:t>
      </w:r>
      <w:r w:rsidR="00DA4BAB" w:rsidRPr="00DA4BAB">
        <w:rPr>
          <w:rFonts w:ascii="Arial" w:hAnsi="Arial" w:cs="Arial"/>
          <w:sz w:val="22"/>
          <w:szCs w:val="22"/>
        </w:rPr>
        <w:t xml:space="preserve"> measures followed</w:t>
      </w:r>
      <w:r w:rsidRPr="00DA4BAB">
        <w:rPr>
          <w:rFonts w:ascii="Arial" w:hAnsi="Arial" w:cs="Arial"/>
          <w:sz w:val="22"/>
          <w:szCs w:val="22"/>
        </w:rPr>
        <w:t xml:space="preserve"> will be the time between when a patient met </w:t>
      </w:r>
      <w:r w:rsidR="004F0891">
        <w:rPr>
          <w:rFonts w:ascii="Arial" w:hAnsi="Arial" w:cs="Arial"/>
          <w:sz w:val="22"/>
          <w:szCs w:val="22"/>
        </w:rPr>
        <w:t xml:space="preserve">PA screening criteria </w:t>
      </w:r>
      <w:r w:rsidRPr="00DA4BAB">
        <w:rPr>
          <w:rFonts w:ascii="Arial" w:hAnsi="Arial" w:cs="Arial"/>
          <w:sz w:val="22"/>
          <w:szCs w:val="22"/>
        </w:rPr>
        <w:t xml:space="preserve">and </w:t>
      </w:r>
      <w:ins w:id="77" w:author="Daniel Herman" w:date="2017-02-01T15:13:00Z">
        <w:r w:rsidR="00C17FFB">
          <w:rPr>
            <w:rFonts w:ascii="Arial" w:hAnsi="Arial" w:cs="Arial"/>
            <w:sz w:val="22"/>
            <w:szCs w:val="22"/>
          </w:rPr>
          <w:t xml:space="preserve">both </w:t>
        </w:r>
      </w:ins>
      <w:r w:rsidRPr="00DA4BAB">
        <w:rPr>
          <w:rFonts w:ascii="Arial" w:hAnsi="Arial" w:cs="Arial"/>
          <w:sz w:val="22"/>
          <w:szCs w:val="22"/>
        </w:rPr>
        <w:t>when they underwent</w:t>
      </w:r>
      <w:r w:rsidR="00D77A5A">
        <w:rPr>
          <w:rFonts w:ascii="Arial" w:hAnsi="Arial" w:cs="Arial"/>
          <w:sz w:val="22"/>
          <w:szCs w:val="22"/>
        </w:rPr>
        <w:t xml:space="preserve"> PA laboratory screening</w:t>
      </w:r>
      <w:r w:rsidR="00284828">
        <w:rPr>
          <w:rFonts w:ascii="Arial" w:hAnsi="Arial" w:cs="Arial"/>
          <w:sz w:val="22"/>
          <w:szCs w:val="22"/>
        </w:rPr>
        <w:t xml:space="preserve"> and </w:t>
      </w:r>
      <w:r w:rsidR="00675833">
        <w:rPr>
          <w:rFonts w:ascii="Arial" w:hAnsi="Arial" w:cs="Arial"/>
          <w:sz w:val="22"/>
          <w:szCs w:val="22"/>
        </w:rPr>
        <w:t xml:space="preserve">when their </w:t>
      </w:r>
      <w:r w:rsidR="00284828">
        <w:rPr>
          <w:rFonts w:ascii="Arial" w:hAnsi="Arial" w:cs="Arial"/>
          <w:sz w:val="22"/>
          <w:szCs w:val="22"/>
        </w:rPr>
        <w:t xml:space="preserve">blood pressure </w:t>
      </w:r>
      <w:r w:rsidR="008743A3">
        <w:rPr>
          <w:rFonts w:ascii="Arial" w:hAnsi="Arial" w:cs="Arial"/>
          <w:sz w:val="22"/>
          <w:szCs w:val="22"/>
        </w:rPr>
        <w:t>was well-</w:t>
      </w:r>
      <w:r w:rsidR="00675833">
        <w:rPr>
          <w:rFonts w:ascii="Arial" w:hAnsi="Arial" w:cs="Arial"/>
          <w:sz w:val="22"/>
          <w:szCs w:val="22"/>
        </w:rPr>
        <w:t>controlled</w:t>
      </w:r>
      <w:r w:rsidR="000E2B5A" w:rsidRPr="00DA4BAB">
        <w:rPr>
          <w:rFonts w:ascii="Arial" w:hAnsi="Arial" w:cs="Arial"/>
          <w:sz w:val="22"/>
          <w:szCs w:val="22"/>
        </w:rPr>
        <w:t xml:space="preserve">. Secondary outcomes will include time from initial hypertension diagnosis to </w:t>
      </w:r>
      <w:r w:rsidR="00601C62">
        <w:rPr>
          <w:rFonts w:ascii="Arial" w:hAnsi="Arial" w:cs="Arial"/>
          <w:sz w:val="22"/>
          <w:szCs w:val="22"/>
        </w:rPr>
        <w:t>PA</w:t>
      </w:r>
      <w:r w:rsidR="000E2B5A" w:rsidRPr="00DA4BAB">
        <w:rPr>
          <w:rFonts w:ascii="Arial" w:hAnsi="Arial" w:cs="Arial"/>
          <w:sz w:val="22"/>
          <w:szCs w:val="22"/>
        </w:rPr>
        <w:t xml:space="preserve"> </w:t>
      </w:r>
      <w:r w:rsidR="00601C62">
        <w:rPr>
          <w:rFonts w:ascii="Arial" w:hAnsi="Arial" w:cs="Arial"/>
          <w:sz w:val="22"/>
          <w:szCs w:val="22"/>
        </w:rPr>
        <w:t xml:space="preserve">laboratory screening, </w:t>
      </w:r>
      <w:r w:rsidR="00CC26AF">
        <w:rPr>
          <w:rFonts w:ascii="Arial" w:hAnsi="Arial" w:cs="Arial"/>
          <w:sz w:val="22"/>
          <w:szCs w:val="22"/>
        </w:rPr>
        <w:t>increase in PA diagnosis rate, decrease in the prevalence of resistant hypertension</w:t>
      </w:r>
      <w:r w:rsidR="00B241E8">
        <w:rPr>
          <w:rFonts w:ascii="Arial" w:hAnsi="Arial" w:cs="Arial"/>
          <w:sz w:val="22"/>
          <w:szCs w:val="22"/>
        </w:rPr>
        <w:t xml:space="preserve">, </w:t>
      </w:r>
      <w:r w:rsidR="00930C0E">
        <w:rPr>
          <w:rFonts w:ascii="Arial" w:hAnsi="Arial" w:cs="Arial"/>
          <w:sz w:val="22"/>
          <w:szCs w:val="22"/>
        </w:rPr>
        <w:t xml:space="preserve">and </w:t>
      </w:r>
      <w:r w:rsidR="00B241E8">
        <w:rPr>
          <w:rFonts w:ascii="Arial" w:hAnsi="Arial" w:cs="Arial"/>
          <w:sz w:val="22"/>
          <w:szCs w:val="22"/>
        </w:rPr>
        <w:t xml:space="preserve">change in </w:t>
      </w:r>
      <w:r w:rsidR="00C25F76">
        <w:rPr>
          <w:rFonts w:ascii="Arial" w:hAnsi="Arial" w:cs="Arial"/>
          <w:sz w:val="22"/>
          <w:szCs w:val="22"/>
        </w:rPr>
        <w:t xml:space="preserve">the </w:t>
      </w:r>
      <w:r w:rsidR="00B241E8">
        <w:rPr>
          <w:rFonts w:ascii="Arial" w:hAnsi="Arial" w:cs="Arial"/>
          <w:sz w:val="22"/>
          <w:szCs w:val="22"/>
        </w:rPr>
        <w:t>number of clinical encounters for hypertension.</w:t>
      </w:r>
    </w:p>
    <w:p w14:paraId="400E5ABF" w14:textId="77777777" w:rsidR="00FF0613" w:rsidRPr="00BB0CAF" w:rsidRDefault="00FF0613" w:rsidP="00626C9C">
      <w:pPr>
        <w:pStyle w:val="Default"/>
        <w:rPr>
          <w:rFonts w:ascii="Arial" w:hAnsi="Arial" w:cs="Arial"/>
          <w:sz w:val="22"/>
          <w:szCs w:val="22"/>
        </w:rPr>
      </w:pPr>
    </w:p>
    <w:p w14:paraId="4686D80A" w14:textId="77777777" w:rsidR="00DF43E0" w:rsidRPr="00BB0CAF" w:rsidRDefault="00DF43E0" w:rsidP="00DF43E0">
      <w:pPr>
        <w:pStyle w:val="ListParagraph"/>
        <w:numPr>
          <w:ilvl w:val="0"/>
          <w:numId w:val="2"/>
        </w:numPr>
        <w:ind w:left="360"/>
        <w:rPr>
          <w:rFonts w:ascii="Arial" w:hAnsi="Arial" w:cs="Arial"/>
          <w:b/>
          <w:sz w:val="22"/>
          <w:szCs w:val="22"/>
        </w:rPr>
      </w:pPr>
      <w:r w:rsidRPr="00BB0CAF">
        <w:rPr>
          <w:rFonts w:ascii="Arial" w:hAnsi="Arial" w:cs="Arial"/>
          <w:b/>
          <w:sz w:val="22"/>
          <w:szCs w:val="22"/>
        </w:rPr>
        <w:t>Clinical Impact</w:t>
      </w:r>
    </w:p>
    <w:p w14:paraId="3E1AD7B1" w14:textId="33AA1374" w:rsidR="00DF43E0" w:rsidRDefault="00016B08" w:rsidP="00337054">
      <w:pPr>
        <w:pStyle w:val="ListParagraph"/>
        <w:ind w:left="0" w:firstLine="360"/>
        <w:outlineLvl w:val="0"/>
        <w:rPr>
          <w:rFonts w:ascii="Arial" w:hAnsi="Arial" w:cs="Arial"/>
          <w:sz w:val="22"/>
          <w:szCs w:val="22"/>
        </w:rPr>
      </w:pPr>
      <w:r>
        <w:rPr>
          <w:rFonts w:ascii="Arial" w:hAnsi="Arial" w:cs="Arial"/>
          <w:sz w:val="22"/>
          <w:szCs w:val="22"/>
        </w:rPr>
        <w:t>H</w:t>
      </w:r>
      <w:r w:rsidR="006117A0">
        <w:rPr>
          <w:rFonts w:ascii="Arial" w:hAnsi="Arial" w:cs="Arial"/>
          <w:sz w:val="22"/>
          <w:szCs w:val="22"/>
        </w:rPr>
        <w:t xml:space="preserve">ypertension is </w:t>
      </w:r>
      <w:r w:rsidR="003D482F">
        <w:rPr>
          <w:rFonts w:ascii="Arial" w:hAnsi="Arial" w:cs="Arial"/>
          <w:sz w:val="22"/>
          <w:szCs w:val="22"/>
        </w:rPr>
        <w:t>sore</w:t>
      </w:r>
      <w:r w:rsidR="00AA03DE">
        <w:rPr>
          <w:rFonts w:ascii="Arial" w:hAnsi="Arial" w:cs="Arial"/>
          <w:sz w:val="22"/>
          <w:szCs w:val="22"/>
        </w:rPr>
        <w:t xml:space="preserve">ly lacking precision </w:t>
      </w:r>
      <w:r w:rsidR="00937168">
        <w:rPr>
          <w:rFonts w:ascii="Arial" w:hAnsi="Arial" w:cs="Arial"/>
          <w:sz w:val="22"/>
          <w:szCs w:val="22"/>
        </w:rPr>
        <w:t>medicine</w:t>
      </w:r>
      <w:r w:rsidR="00B95D32">
        <w:rPr>
          <w:rFonts w:ascii="Arial" w:hAnsi="Arial" w:cs="Arial"/>
          <w:sz w:val="22"/>
          <w:szCs w:val="22"/>
        </w:rPr>
        <w:t xml:space="preserve">. </w:t>
      </w:r>
      <w:r w:rsidR="00B811CD">
        <w:rPr>
          <w:rFonts w:ascii="Arial" w:hAnsi="Arial" w:cs="Arial"/>
          <w:sz w:val="22"/>
          <w:szCs w:val="22"/>
        </w:rPr>
        <w:t xml:space="preserve">The proposed </w:t>
      </w:r>
      <w:r w:rsidR="00102854">
        <w:rPr>
          <w:rFonts w:ascii="Arial" w:hAnsi="Arial" w:cs="Arial"/>
          <w:sz w:val="22"/>
          <w:szCs w:val="22"/>
        </w:rPr>
        <w:t xml:space="preserve">project </w:t>
      </w:r>
      <w:r w:rsidR="00520194">
        <w:rPr>
          <w:rFonts w:ascii="Arial" w:hAnsi="Arial" w:cs="Arial"/>
          <w:sz w:val="22"/>
          <w:szCs w:val="22"/>
        </w:rPr>
        <w:t>A</w:t>
      </w:r>
      <w:r w:rsidR="00B811CD">
        <w:rPr>
          <w:rFonts w:ascii="Arial" w:hAnsi="Arial" w:cs="Arial"/>
          <w:sz w:val="22"/>
          <w:szCs w:val="22"/>
        </w:rPr>
        <w:t xml:space="preserve">ims 1 &amp; 2 </w:t>
      </w:r>
      <w:r w:rsidR="00102854">
        <w:rPr>
          <w:rFonts w:ascii="Arial" w:hAnsi="Arial" w:cs="Arial"/>
          <w:sz w:val="22"/>
          <w:szCs w:val="22"/>
        </w:rPr>
        <w:t xml:space="preserve">will </w:t>
      </w:r>
      <w:r w:rsidR="0063484A">
        <w:rPr>
          <w:rFonts w:ascii="Arial" w:hAnsi="Arial" w:cs="Arial"/>
          <w:sz w:val="22"/>
          <w:szCs w:val="22"/>
        </w:rPr>
        <w:t xml:space="preserve">build </w:t>
      </w:r>
      <w:r w:rsidR="0069503D">
        <w:rPr>
          <w:rFonts w:ascii="Arial" w:hAnsi="Arial" w:cs="Arial"/>
          <w:sz w:val="22"/>
          <w:szCs w:val="22"/>
        </w:rPr>
        <w:t xml:space="preserve">clinical informatics infrastructure and </w:t>
      </w:r>
      <w:r w:rsidR="00D561A1">
        <w:rPr>
          <w:rFonts w:ascii="Arial" w:hAnsi="Arial" w:cs="Arial"/>
          <w:sz w:val="22"/>
          <w:szCs w:val="22"/>
        </w:rPr>
        <w:t>methods</w:t>
      </w:r>
      <w:r w:rsidR="005A4DEA">
        <w:rPr>
          <w:rFonts w:ascii="Arial" w:hAnsi="Arial" w:cs="Arial"/>
          <w:sz w:val="22"/>
          <w:szCs w:val="22"/>
        </w:rPr>
        <w:t xml:space="preserve"> </w:t>
      </w:r>
      <w:r w:rsidR="00047989">
        <w:rPr>
          <w:rFonts w:ascii="Arial" w:hAnsi="Arial" w:cs="Arial"/>
          <w:sz w:val="22"/>
          <w:szCs w:val="22"/>
        </w:rPr>
        <w:t>that will enable implementation</w:t>
      </w:r>
      <w:r w:rsidR="0075413D">
        <w:rPr>
          <w:rFonts w:ascii="Arial" w:hAnsi="Arial" w:cs="Arial"/>
          <w:sz w:val="22"/>
          <w:szCs w:val="22"/>
        </w:rPr>
        <w:t xml:space="preserve"> of clinical decision support (A</w:t>
      </w:r>
      <w:r w:rsidR="005A6C00">
        <w:rPr>
          <w:rFonts w:ascii="Arial" w:hAnsi="Arial" w:cs="Arial"/>
          <w:sz w:val="22"/>
          <w:szCs w:val="22"/>
        </w:rPr>
        <w:t xml:space="preserve">im 3). </w:t>
      </w:r>
      <w:r w:rsidR="005D0BBD">
        <w:rPr>
          <w:rFonts w:ascii="Arial" w:hAnsi="Arial" w:cs="Arial"/>
          <w:sz w:val="22"/>
          <w:szCs w:val="22"/>
        </w:rPr>
        <w:t xml:space="preserve">These tools </w:t>
      </w:r>
      <w:r w:rsidR="00175F25">
        <w:rPr>
          <w:rFonts w:ascii="Arial" w:hAnsi="Arial" w:cs="Arial"/>
          <w:sz w:val="22"/>
          <w:szCs w:val="22"/>
        </w:rPr>
        <w:t xml:space="preserve">will </w:t>
      </w:r>
      <w:r w:rsidR="00175F25" w:rsidRPr="006F7988">
        <w:rPr>
          <w:rFonts w:ascii="Arial" w:hAnsi="Arial" w:cs="Arial"/>
          <w:b/>
          <w:sz w:val="22"/>
          <w:szCs w:val="22"/>
        </w:rPr>
        <w:t xml:space="preserve">facilitate </w:t>
      </w:r>
      <w:r w:rsidR="004635F6" w:rsidRPr="006F7988">
        <w:rPr>
          <w:rFonts w:ascii="Arial" w:hAnsi="Arial" w:cs="Arial"/>
          <w:b/>
          <w:sz w:val="22"/>
          <w:szCs w:val="22"/>
        </w:rPr>
        <w:t>the diagnosis</w:t>
      </w:r>
      <w:r w:rsidR="00C93E43" w:rsidRPr="006F7988">
        <w:rPr>
          <w:rFonts w:ascii="Arial" w:hAnsi="Arial" w:cs="Arial"/>
          <w:b/>
          <w:sz w:val="22"/>
          <w:szCs w:val="22"/>
        </w:rPr>
        <w:t xml:space="preserve"> of</w:t>
      </w:r>
      <w:r w:rsidR="004635F6" w:rsidRPr="006F7988">
        <w:rPr>
          <w:rFonts w:ascii="Arial" w:hAnsi="Arial" w:cs="Arial"/>
          <w:b/>
          <w:sz w:val="22"/>
          <w:szCs w:val="22"/>
        </w:rPr>
        <w:t xml:space="preserve"> </w:t>
      </w:r>
      <w:r w:rsidR="001F4276" w:rsidRPr="006F7988">
        <w:rPr>
          <w:rFonts w:ascii="Arial" w:hAnsi="Arial" w:cs="Arial"/>
          <w:b/>
          <w:sz w:val="22"/>
          <w:szCs w:val="22"/>
        </w:rPr>
        <w:t>hundreds</w:t>
      </w:r>
      <w:r w:rsidR="002F66CA" w:rsidRPr="006F7988">
        <w:rPr>
          <w:rFonts w:ascii="Arial" w:hAnsi="Arial" w:cs="Arial"/>
          <w:b/>
          <w:sz w:val="22"/>
          <w:szCs w:val="22"/>
        </w:rPr>
        <w:t xml:space="preserve"> of</w:t>
      </w:r>
      <w:r w:rsidR="001F4276" w:rsidRPr="006F7988">
        <w:rPr>
          <w:rFonts w:ascii="Arial" w:hAnsi="Arial" w:cs="Arial"/>
          <w:b/>
          <w:sz w:val="22"/>
          <w:szCs w:val="22"/>
        </w:rPr>
        <w:t xml:space="preserve"> </w:t>
      </w:r>
      <w:r w:rsidR="008F342F" w:rsidRPr="006F7988">
        <w:rPr>
          <w:rFonts w:ascii="Arial" w:hAnsi="Arial" w:cs="Arial"/>
          <w:b/>
          <w:sz w:val="22"/>
          <w:szCs w:val="22"/>
        </w:rPr>
        <w:t xml:space="preserve">additional </w:t>
      </w:r>
      <w:r w:rsidR="00ED381C" w:rsidRPr="006F7988">
        <w:rPr>
          <w:rFonts w:ascii="Arial" w:hAnsi="Arial" w:cs="Arial"/>
          <w:b/>
          <w:sz w:val="22"/>
          <w:szCs w:val="22"/>
        </w:rPr>
        <w:t xml:space="preserve">UPHS </w:t>
      </w:r>
      <w:r w:rsidR="001F4276" w:rsidRPr="006F7988">
        <w:rPr>
          <w:rFonts w:ascii="Arial" w:hAnsi="Arial" w:cs="Arial"/>
          <w:b/>
          <w:sz w:val="22"/>
          <w:szCs w:val="22"/>
        </w:rPr>
        <w:t xml:space="preserve">patients with </w:t>
      </w:r>
      <w:r w:rsidR="009B43BE" w:rsidRPr="006F7988">
        <w:rPr>
          <w:rFonts w:ascii="Arial" w:hAnsi="Arial" w:cs="Arial"/>
          <w:b/>
          <w:sz w:val="22"/>
          <w:szCs w:val="22"/>
        </w:rPr>
        <w:t>PA</w:t>
      </w:r>
      <w:r w:rsidR="004335FA" w:rsidRPr="006F7988">
        <w:rPr>
          <w:rFonts w:ascii="Arial" w:hAnsi="Arial" w:cs="Arial"/>
          <w:b/>
          <w:sz w:val="22"/>
          <w:szCs w:val="22"/>
        </w:rPr>
        <w:t xml:space="preserve">, enabling </w:t>
      </w:r>
      <w:r w:rsidR="0024391B" w:rsidRPr="006F7988">
        <w:rPr>
          <w:rFonts w:ascii="Arial" w:hAnsi="Arial" w:cs="Arial"/>
          <w:b/>
          <w:sz w:val="22"/>
          <w:szCs w:val="22"/>
        </w:rPr>
        <w:t xml:space="preserve">us to offer </w:t>
      </w:r>
      <w:r w:rsidR="000B7050" w:rsidRPr="006F7988">
        <w:rPr>
          <w:rFonts w:ascii="Arial" w:hAnsi="Arial" w:cs="Arial"/>
          <w:b/>
          <w:sz w:val="22"/>
          <w:szCs w:val="22"/>
        </w:rPr>
        <w:t xml:space="preserve">targeted, </w:t>
      </w:r>
      <w:r w:rsidR="00091B79" w:rsidRPr="006F7988">
        <w:rPr>
          <w:rFonts w:ascii="Arial" w:hAnsi="Arial" w:cs="Arial"/>
          <w:b/>
          <w:sz w:val="22"/>
          <w:szCs w:val="22"/>
        </w:rPr>
        <w:t xml:space="preserve">effective </w:t>
      </w:r>
      <w:r w:rsidR="005D076F" w:rsidRPr="006F7988">
        <w:rPr>
          <w:rFonts w:ascii="Arial" w:hAnsi="Arial" w:cs="Arial"/>
          <w:b/>
          <w:sz w:val="22"/>
          <w:szCs w:val="22"/>
        </w:rPr>
        <w:t>medical or surgical therapy.</w:t>
      </w:r>
      <w:r w:rsidR="00AD15A8">
        <w:rPr>
          <w:rFonts w:ascii="Arial" w:hAnsi="Arial" w:cs="Arial"/>
          <w:sz w:val="22"/>
          <w:szCs w:val="22"/>
        </w:rPr>
        <w:t xml:space="preserve"> </w:t>
      </w:r>
      <w:r w:rsidR="001159BC">
        <w:rPr>
          <w:rFonts w:ascii="Arial" w:hAnsi="Arial" w:cs="Arial"/>
          <w:sz w:val="22"/>
          <w:szCs w:val="22"/>
        </w:rPr>
        <w:t xml:space="preserve">This targeted therapy will </w:t>
      </w:r>
      <w:r w:rsidR="008E74C4">
        <w:rPr>
          <w:rFonts w:ascii="Arial" w:hAnsi="Arial" w:cs="Arial"/>
          <w:sz w:val="22"/>
          <w:szCs w:val="22"/>
        </w:rPr>
        <w:t xml:space="preserve">immediately benefit individual patients by </w:t>
      </w:r>
      <w:r w:rsidR="00FC6415">
        <w:rPr>
          <w:rFonts w:ascii="Arial" w:hAnsi="Arial" w:cs="Arial"/>
          <w:sz w:val="22"/>
          <w:szCs w:val="22"/>
        </w:rPr>
        <w:t>improvin</w:t>
      </w:r>
      <w:r w:rsidR="009C5BDD">
        <w:rPr>
          <w:rFonts w:ascii="Arial" w:hAnsi="Arial" w:cs="Arial"/>
          <w:sz w:val="22"/>
          <w:szCs w:val="22"/>
        </w:rPr>
        <w:t>g their blo</w:t>
      </w:r>
      <w:r w:rsidR="00147160">
        <w:rPr>
          <w:rFonts w:ascii="Arial" w:hAnsi="Arial" w:cs="Arial"/>
          <w:sz w:val="22"/>
          <w:szCs w:val="22"/>
        </w:rPr>
        <w:t xml:space="preserve">od pressure control and </w:t>
      </w:r>
      <w:r w:rsidR="00970229">
        <w:rPr>
          <w:rFonts w:ascii="Arial" w:hAnsi="Arial" w:cs="Arial"/>
          <w:sz w:val="22"/>
          <w:szCs w:val="22"/>
        </w:rPr>
        <w:t xml:space="preserve">thereby </w:t>
      </w:r>
      <w:r w:rsidR="00147160">
        <w:rPr>
          <w:rFonts w:ascii="Arial" w:hAnsi="Arial" w:cs="Arial"/>
          <w:sz w:val="22"/>
          <w:szCs w:val="22"/>
        </w:rPr>
        <w:t xml:space="preserve">decreasing their </w:t>
      </w:r>
      <w:r w:rsidR="000C4BBC">
        <w:rPr>
          <w:rFonts w:ascii="Arial" w:hAnsi="Arial" w:cs="Arial"/>
          <w:sz w:val="22"/>
          <w:szCs w:val="22"/>
        </w:rPr>
        <w:t xml:space="preserve">risk </w:t>
      </w:r>
      <w:r w:rsidR="00307A13">
        <w:rPr>
          <w:rFonts w:ascii="Arial" w:hAnsi="Arial" w:cs="Arial"/>
          <w:sz w:val="22"/>
          <w:szCs w:val="22"/>
        </w:rPr>
        <w:t>of</w:t>
      </w:r>
      <w:r w:rsidR="000C4BBC">
        <w:rPr>
          <w:rFonts w:ascii="Arial" w:hAnsi="Arial" w:cs="Arial"/>
          <w:sz w:val="22"/>
          <w:szCs w:val="22"/>
        </w:rPr>
        <w:t xml:space="preserve"> myocardial infarction, stroke, and other cardiovascular disease. </w:t>
      </w:r>
      <w:r w:rsidR="00C43DBE">
        <w:rPr>
          <w:rFonts w:ascii="Arial" w:hAnsi="Arial" w:cs="Arial"/>
          <w:sz w:val="22"/>
          <w:szCs w:val="22"/>
        </w:rPr>
        <w:t xml:space="preserve">In addition, </w:t>
      </w:r>
      <w:r w:rsidR="004A661D">
        <w:rPr>
          <w:rFonts w:ascii="Arial" w:hAnsi="Arial" w:cs="Arial"/>
          <w:sz w:val="22"/>
          <w:szCs w:val="22"/>
        </w:rPr>
        <w:t xml:space="preserve">we expect </w:t>
      </w:r>
      <w:r w:rsidR="003567DA">
        <w:rPr>
          <w:rFonts w:ascii="Arial" w:hAnsi="Arial" w:cs="Arial"/>
          <w:sz w:val="22"/>
          <w:szCs w:val="22"/>
        </w:rPr>
        <w:t xml:space="preserve">this </w:t>
      </w:r>
      <w:r w:rsidR="00FD4912">
        <w:rPr>
          <w:rFonts w:ascii="Arial" w:hAnsi="Arial" w:cs="Arial"/>
          <w:sz w:val="22"/>
          <w:szCs w:val="22"/>
        </w:rPr>
        <w:t xml:space="preserve">project to </w:t>
      </w:r>
      <w:r w:rsidR="00DB6898">
        <w:rPr>
          <w:rFonts w:ascii="Arial" w:hAnsi="Arial" w:cs="Arial"/>
          <w:sz w:val="22"/>
          <w:szCs w:val="22"/>
        </w:rPr>
        <w:t xml:space="preserve">yield </w:t>
      </w:r>
      <w:r w:rsidR="00AF0181">
        <w:rPr>
          <w:rFonts w:ascii="Arial" w:hAnsi="Arial" w:cs="Arial"/>
          <w:sz w:val="22"/>
          <w:szCs w:val="22"/>
        </w:rPr>
        <w:t xml:space="preserve">net </w:t>
      </w:r>
      <w:r w:rsidR="00DB6898">
        <w:rPr>
          <w:rFonts w:ascii="Arial" w:hAnsi="Arial" w:cs="Arial"/>
          <w:sz w:val="22"/>
          <w:szCs w:val="22"/>
        </w:rPr>
        <w:t xml:space="preserve">economic benefits by </w:t>
      </w:r>
      <w:r w:rsidR="00E64568">
        <w:rPr>
          <w:rFonts w:ascii="Arial" w:hAnsi="Arial" w:cs="Arial"/>
          <w:sz w:val="22"/>
          <w:szCs w:val="22"/>
        </w:rPr>
        <w:t xml:space="preserve">directly </w:t>
      </w:r>
      <w:r w:rsidR="00DB6898" w:rsidRPr="006F7988">
        <w:rPr>
          <w:rFonts w:ascii="Arial" w:hAnsi="Arial" w:cs="Arial"/>
          <w:sz w:val="22"/>
          <w:szCs w:val="22"/>
          <w:u w:val="single"/>
        </w:rPr>
        <w:t xml:space="preserve">decreasing </w:t>
      </w:r>
      <w:r w:rsidR="00617645" w:rsidRPr="006F7988">
        <w:rPr>
          <w:rFonts w:ascii="Arial" w:hAnsi="Arial" w:cs="Arial"/>
          <w:sz w:val="22"/>
          <w:szCs w:val="22"/>
          <w:u w:val="single"/>
        </w:rPr>
        <w:t xml:space="preserve">the number of </w:t>
      </w:r>
      <w:r w:rsidR="00DB6898" w:rsidRPr="006F7988">
        <w:rPr>
          <w:rFonts w:ascii="Arial" w:hAnsi="Arial" w:cs="Arial"/>
          <w:sz w:val="22"/>
          <w:szCs w:val="22"/>
          <w:u w:val="single"/>
        </w:rPr>
        <w:t>outpatient visits</w:t>
      </w:r>
      <w:r w:rsidR="00DB6898">
        <w:rPr>
          <w:rFonts w:ascii="Arial" w:hAnsi="Arial" w:cs="Arial"/>
          <w:sz w:val="22"/>
          <w:szCs w:val="22"/>
        </w:rPr>
        <w:t xml:space="preserve"> </w:t>
      </w:r>
      <w:r w:rsidR="00A2338C">
        <w:rPr>
          <w:rFonts w:ascii="Arial" w:hAnsi="Arial" w:cs="Arial"/>
          <w:sz w:val="22"/>
          <w:szCs w:val="22"/>
        </w:rPr>
        <w:t xml:space="preserve">to manage </w:t>
      </w:r>
      <w:r w:rsidR="00250109">
        <w:rPr>
          <w:rFonts w:ascii="Arial" w:hAnsi="Arial" w:cs="Arial"/>
          <w:sz w:val="22"/>
          <w:szCs w:val="22"/>
        </w:rPr>
        <w:t xml:space="preserve">poorly controlled </w:t>
      </w:r>
      <w:r w:rsidR="00A2338C">
        <w:rPr>
          <w:rFonts w:ascii="Arial" w:hAnsi="Arial" w:cs="Arial"/>
          <w:sz w:val="22"/>
          <w:szCs w:val="22"/>
        </w:rPr>
        <w:t>hypertension</w:t>
      </w:r>
      <w:r w:rsidR="00F90498">
        <w:rPr>
          <w:rFonts w:ascii="Arial" w:hAnsi="Arial" w:cs="Arial"/>
          <w:sz w:val="22"/>
          <w:szCs w:val="22"/>
        </w:rPr>
        <w:t xml:space="preserve"> </w:t>
      </w:r>
      <w:r w:rsidR="000063B7">
        <w:rPr>
          <w:rFonts w:ascii="Arial" w:hAnsi="Arial" w:cs="Arial"/>
          <w:sz w:val="22"/>
          <w:szCs w:val="22"/>
        </w:rPr>
        <w:t xml:space="preserve">and </w:t>
      </w:r>
      <w:r w:rsidR="00CA484D">
        <w:rPr>
          <w:rFonts w:ascii="Arial" w:hAnsi="Arial" w:cs="Arial"/>
          <w:sz w:val="22"/>
          <w:szCs w:val="22"/>
        </w:rPr>
        <w:t xml:space="preserve">by indirectly </w:t>
      </w:r>
      <w:r w:rsidR="000E0287" w:rsidRPr="006F7988">
        <w:rPr>
          <w:rFonts w:ascii="Arial" w:hAnsi="Arial" w:cs="Arial"/>
          <w:sz w:val="22"/>
          <w:szCs w:val="22"/>
          <w:u w:val="single"/>
        </w:rPr>
        <w:t xml:space="preserve">decreasing the burden of </w:t>
      </w:r>
      <w:r w:rsidR="001243BC" w:rsidRPr="006F7988">
        <w:rPr>
          <w:rFonts w:ascii="Arial" w:hAnsi="Arial" w:cs="Arial"/>
          <w:sz w:val="22"/>
          <w:szCs w:val="22"/>
          <w:u w:val="single"/>
        </w:rPr>
        <w:t xml:space="preserve">future </w:t>
      </w:r>
      <w:r w:rsidR="000E0287" w:rsidRPr="006F7988">
        <w:rPr>
          <w:rFonts w:ascii="Arial" w:hAnsi="Arial" w:cs="Arial"/>
          <w:sz w:val="22"/>
          <w:szCs w:val="22"/>
          <w:u w:val="single"/>
        </w:rPr>
        <w:t>cardiovascular disease.</w:t>
      </w:r>
    </w:p>
    <w:p w14:paraId="59D066F6" w14:textId="05853849" w:rsidR="00DF2C5E" w:rsidRPr="00A61950" w:rsidRDefault="003E454A" w:rsidP="00337054">
      <w:pPr>
        <w:pStyle w:val="ListParagraph"/>
        <w:ind w:left="0" w:firstLine="360"/>
        <w:outlineLvl w:val="0"/>
        <w:rPr>
          <w:rFonts w:ascii="Arial" w:hAnsi="Arial" w:cs="Arial"/>
          <w:sz w:val="22"/>
          <w:szCs w:val="22"/>
        </w:rPr>
      </w:pPr>
      <w:r>
        <w:rPr>
          <w:rFonts w:ascii="Arial" w:hAnsi="Arial" w:cs="Arial"/>
          <w:sz w:val="22"/>
          <w:szCs w:val="22"/>
        </w:rPr>
        <w:t xml:space="preserve">The </w:t>
      </w:r>
      <w:r w:rsidR="00232505">
        <w:rPr>
          <w:rFonts w:ascii="Arial" w:hAnsi="Arial" w:cs="Arial"/>
          <w:sz w:val="22"/>
          <w:szCs w:val="22"/>
        </w:rPr>
        <w:t>assembled interdisciplinary team will be critical for the design</w:t>
      </w:r>
      <w:r w:rsidR="00DA6212">
        <w:rPr>
          <w:rFonts w:ascii="Arial" w:hAnsi="Arial" w:cs="Arial"/>
          <w:sz w:val="22"/>
          <w:szCs w:val="22"/>
        </w:rPr>
        <w:t xml:space="preserve"> and implementation of the </w:t>
      </w:r>
      <w:r w:rsidR="00675239">
        <w:rPr>
          <w:rFonts w:ascii="Arial" w:hAnsi="Arial" w:cs="Arial"/>
          <w:sz w:val="22"/>
          <w:szCs w:val="22"/>
        </w:rPr>
        <w:t xml:space="preserve">pre-clinical and </w:t>
      </w:r>
      <w:r w:rsidR="00B50E2C">
        <w:rPr>
          <w:rFonts w:ascii="Arial" w:hAnsi="Arial" w:cs="Arial"/>
          <w:sz w:val="22"/>
          <w:szCs w:val="22"/>
        </w:rPr>
        <w:t xml:space="preserve">clinical projects, because </w:t>
      </w:r>
      <w:r w:rsidR="00B906E9">
        <w:rPr>
          <w:rFonts w:ascii="Arial" w:hAnsi="Arial" w:cs="Arial"/>
          <w:sz w:val="22"/>
          <w:szCs w:val="22"/>
        </w:rPr>
        <w:t>the project scope</w:t>
      </w:r>
      <w:r w:rsidR="009E6D19">
        <w:rPr>
          <w:rFonts w:ascii="Arial" w:hAnsi="Arial" w:cs="Arial"/>
          <w:sz w:val="22"/>
          <w:szCs w:val="22"/>
        </w:rPr>
        <w:t xml:space="preserve"> require</w:t>
      </w:r>
      <w:r w:rsidR="00B906E9">
        <w:rPr>
          <w:rFonts w:ascii="Arial" w:hAnsi="Arial" w:cs="Arial"/>
          <w:sz w:val="22"/>
          <w:szCs w:val="22"/>
        </w:rPr>
        <w:t>s</w:t>
      </w:r>
      <w:r w:rsidR="009E6D19">
        <w:rPr>
          <w:rFonts w:ascii="Arial" w:hAnsi="Arial" w:cs="Arial"/>
          <w:sz w:val="22"/>
          <w:szCs w:val="22"/>
        </w:rPr>
        <w:t xml:space="preserve"> </w:t>
      </w:r>
      <w:r w:rsidR="003E6DE7">
        <w:rPr>
          <w:rFonts w:ascii="Arial" w:hAnsi="Arial" w:cs="Arial"/>
          <w:sz w:val="22"/>
          <w:szCs w:val="22"/>
        </w:rPr>
        <w:t xml:space="preserve">expertise from and </w:t>
      </w:r>
      <w:r w:rsidR="00301CFF">
        <w:rPr>
          <w:rFonts w:ascii="Arial" w:hAnsi="Arial" w:cs="Arial"/>
          <w:sz w:val="22"/>
          <w:szCs w:val="22"/>
        </w:rPr>
        <w:t>interaction amongst primary care providers,</w:t>
      </w:r>
      <w:r w:rsidR="00417624">
        <w:rPr>
          <w:rFonts w:ascii="Arial" w:hAnsi="Arial" w:cs="Arial"/>
          <w:sz w:val="22"/>
          <w:szCs w:val="22"/>
        </w:rPr>
        <w:t xml:space="preserve"> specialists </w:t>
      </w:r>
      <w:r w:rsidR="00D13C38">
        <w:rPr>
          <w:rFonts w:ascii="Arial" w:hAnsi="Arial" w:cs="Arial"/>
          <w:sz w:val="22"/>
          <w:szCs w:val="22"/>
        </w:rPr>
        <w:t xml:space="preserve">who care for PA patients, </w:t>
      </w:r>
      <w:r w:rsidR="00A37C70">
        <w:rPr>
          <w:rFonts w:ascii="Arial" w:hAnsi="Arial" w:cs="Arial"/>
          <w:sz w:val="22"/>
          <w:szCs w:val="22"/>
        </w:rPr>
        <w:t>laboratorians</w:t>
      </w:r>
      <w:r w:rsidR="00CC0A43">
        <w:rPr>
          <w:rFonts w:ascii="Arial" w:hAnsi="Arial" w:cs="Arial"/>
          <w:sz w:val="22"/>
          <w:szCs w:val="22"/>
        </w:rPr>
        <w:t xml:space="preserve"> responsible for </w:t>
      </w:r>
      <w:r w:rsidR="00FE38AE">
        <w:rPr>
          <w:rFonts w:ascii="Arial" w:hAnsi="Arial" w:cs="Arial"/>
          <w:sz w:val="22"/>
          <w:szCs w:val="22"/>
        </w:rPr>
        <w:t xml:space="preserve">the </w:t>
      </w:r>
      <w:r w:rsidR="00B518EB">
        <w:rPr>
          <w:rFonts w:ascii="Arial" w:hAnsi="Arial" w:cs="Arial"/>
          <w:sz w:val="22"/>
          <w:szCs w:val="22"/>
        </w:rPr>
        <w:t xml:space="preserve">diagnostic laboratory testing, </w:t>
      </w:r>
      <w:r w:rsidR="00CC0A43">
        <w:rPr>
          <w:rFonts w:ascii="Arial" w:hAnsi="Arial" w:cs="Arial"/>
          <w:sz w:val="22"/>
          <w:szCs w:val="22"/>
        </w:rPr>
        <w:t xml:space="preserve">and </w:t>
      </w:r>
      <w:r w:rsidR="00C73D68">
        <w:rPr>
          <w:rFonts w:ascii="Arial" w:hAnsi="Arial" w:cs="Arial"/>
          <w:sz w:val="22"/>
          <w:szCs w:val="22"/>
        </w:rPr>
        <w:t>practitioners</w:t>
      </w:r>
      <w:r w:rsidR="001C1E49">
        <w:rPr>
          <w:rFonts w:ascii="Arial" w:hAnsi="Arial" w:cs="Arial"/>
          <w:sz w:val="22"/>
          <w:szCs w:val="22"/>
        </w:rPr>
        <w:t xml:space="preserve"> </w:t>
      </w:r>
      <w:r w:rsidR="007B07D8">
        <w:rPr>
          <w:rFonts w:ascii="Arial" w:hAnsi="Arial" w:cs="Arial"/>
          <w:sz w:val="22"/>
          <w:szCs w:val="22"/>
        </w:rPr>
        <w:t xml:space="preserve">specializing </w:t>
      </w:r>
      <w:r w:rsidR="00B071C9">
        <w:rPr>
          <w:rFonts w:ascii="Arial" w:hAnsi="Arial" w:cs="Arial"/>
          <w:sz w:val="22"/>
          <w:szCs w:val="22"/>
        </w:rPr>
        <w:t xml:space="preserve">in </w:t>
      </w:r>
      <w:r w:rsidR="001B2F52">
        <w:rPr>
          <w:rFonts w:ascii="Arial" w:hAnsi="Arial" w:cs="Arial"/>
          <w:sz w:val="22"/>
          <w:szCs w:val="22"/>
        </w:rPr>
        <w:t>clinical informatics and</w:t>
      </w:r>
      <w:r w:rsidR="0084312B">
        <w:rPr>
          <w:rFonts w:ascii="Arial" w:hAnsi="Arial" w:cs="Arial"/>
          <w:sz w:val="22"/>
          <w:szCs w:val="22"/>
        </w:rPr>
        <w:t xml:space="preserve"> </w:t>
      </w:r>
      <w:r w:rsidR="003178E4">
        <w:rPr>
          <w:rFonts w:ascii="Arial" w:hAnsi="Arial" w:cs="Arial"/>
          <w:sz w:val="22"/>
          <w:szCs w:val="22"/>
        </w:rPr>
        <w:t>clinical decision support.</w:t>
      </w:r>
    </w:p>
    <w:p w14:paraId="26D175E6" w14:textId="77777777" w:rsidR="00DF43E0" w:rsidRPr="00BB0CAF" w:rsidRDefault="00DF43E0" w:rsidP="00DF43E0">
      <w:pPr>
        <w:pStyle w:val="ListParagraph"/>
        <w:ind w:left="360"/>
        <w:rPr>
          <w:rFonts w:ascii="Arial" w:hAnsi="Arial" w:cs="Arial"/>
          <w:b/>
          <w:sz w:val="22"/>
          <w:szCs w:val="22"/>
        </w:rPr>
      </w:pPr>
    </w:p>
    <w:p w14:paraId="4CA4AECD" w14:textId="77777777" w:rsidR="00DF43E0" w:rsidRPr="00BB0CAF" w:rsidRDefault="00DF43E0" w:rsidP="00DF43E0">
      <w:pPr>
        <w:pStyle w:val="ListParagraph"/>
        <w:numPr>
          <w:ilvl w:val="0"/>
          <w:numId w:val="2"/>
        </w:numPr>
        <w:ind w:left="360"/>
        <w:rPr>
          <w:rFonts w:ascii="Arial" w:hAnsi="Arial" w:cs="Arial"/>
          <w:b/>
          <w:sz w:val="22"/>
          <w:szCs w:val="22"/>
        </w:rPr>
      </w:pPr>
      <w:r w:rsidRPr="00BB0CAF">
        <w:rPr>
          <w:rFonts w:ascii="Arial" w:hAnsi="Arial" w:cs="Arial"/>
          <w:b/>
          <w:sz w:val="22"/>
          <w:szCs w:val="22"/>
        </w:rPr>
        <w:t>Organization and Leadership</w:t>
      </w:r>
    </w:p>
    <w:p w14:paraId="64D2DBCB" w14:textId="1A602717" w:rsidR="00DF43E0" w:rsidRPr="00BB0CAF" w:rsidRDefault="00DF43E0" w:rsidP="00DF43E0">
      <w:pPr>
        <w:widowControl w:val="0"/>
        <w:autoSpaceDE w:val="0"/>
        <w:autoSpaceDN w:val="0"/>
        <w:adjustRightInd w:val="0"/>
        <w:spacing w:after="240"/>
        <w:ind w:firstLine="720"/>
        <w:rPr>
          <w:rFonts w:ascii="Arial" w:hAnsi="Arial" w:cs="Arial"/>
          <w:sz w:val="22"/>
          <w:szCs w:val="22"/>
        </w:rPr>
      </w:pPr>
      <w:r w:rsidRPr="00BB0CAF">
        <w:rPr>
          <w:rFonts w:ascii="Arial" w:hAnsi="Arial" w:cs="Arial"/>
          <w:sz w:val="22"/>
          <w:szCs w:val="22"/>
        </w:rPr>
        <w:t>This study will be led by Daniel Herman, MD, PhD. Dr. Herman is an Assistant Professor in the Department of Pathology</w:t>
      </w:r>
      <w:ins w:id="78" w:author="Daniel Herman" w:date="2017-02-01T15:15:00Z">
        <w:r w:rsidR="000C6355">
          <w:rPr>
            <w:rFonts w:ascii="Arial" w:hAnsi="Arial" w:cs="Arial"/>
            <w:sz w:val="22"/>
            <w:szCs w:val="22"/>
          </w:rPr>
          <w:t>,</w:t>
        </w:r>
      </w:ins>
      <w:r w:rsidRPr="00BB0CAF">
        <w:rPr>
          <w:rFonts w:ascii="Arial" w:hAnsi="Arial" w:cs="Arial"/>
          <w:sz w:val="22"/>
          <w:szCs w:val="22"/>
        </w:rPr>
        <w:t xml:space="preserve"> Division of Laboratory Medicine and is the medical director of the HUP Endocrinology Laboratory. </w:t>
      </w:r>
      <w:r w:rsidR="008E4A4F">
        <w:rPr>
          <w:rFonts w:ascii="Arial" w:hAnsi="Arial" w:cs="Arial"/>
          <w:sz w:val="22"/>
          <w:szCs w:val="22"/>
        </w:rPr>
        <w:t>Dr. Herman</w:t>
      </w:r>
      <w:r w:rsidR="00962EBF">
        <w:rPr>
          <w:rFonts w:ascii="Arial" w:hAnsi="Arial" w:cs="Arial"/>
          <w:sz w:val="22"/>
          <w:szCs w:val="22"/>
        </w:rPr>
        <w:t xml:space="preserve"> </w:t>
      </w:r>
      <w:r w:rsidR="001709A1">
        <w:rPr>
          <w:rFonts w:ascii="Arial" w:hAnsi="Arial" w:cs="Arial"/>
          <w:sz w:val="22"/>
          <w:szCs w:val="22"/>
        </w:rPr>
        <w:t>has</w:t>
      </w:r>
      <w:r w:rsidR="00CE112B">
        <w:rPr>
          <w:rFonts w:ascii="Arial" w:hAnsi="Arial" w:cs="Arial"/>
          <w:sz w:val="22"/>
          <w:szCs w:val="22"/>
        </w:rPr>
        <w:t xml:space="preserve"> </w:t>
      </w:r>
      <w:r w:rsidR="00106E7E">
        <w:rPr>
          <w:rFonts w:ascii="Arial" w:hAnsi="Arial" w:cs="Arial"/>
          <w:sz w:val="22"/>
          <w:szCs w:val="22"/>
        </w:rPr>
        <w:t xml:space="preserve">a translational research program </w:t>
      </w:r>
      <w:r w:rsidR="00E64DE2">
        <w:rPr>
          <w:rFonts w:ascii="Arial" w:hAnsi="Arial" w:cs="Arial"/>
          <w:sz w:val="22"/>
          <w:szCs w:val="22"/>
        </w:rPr>
        <w:t>in predicting and preventing cardiovascular disease</w:t>
      </w:r>
      <w:r w:rsidR="00721DCE">
        <w:rPr>
          <w:rFonts w:ascii="Arial" w:hAnsi="Arial" w:cs="Arial"/>
          <w:sz w:val="22"/>
          <w:szCs w:val="22"/>
        </w:rPr>
        <w:t xml:space="preserve"> that </w:t>
      </w:r>
      <w:r w:rsidR="0079128A">
        <w:rPr>
          <w:rFonts w:ascii="Arial" w:hAnsi="Arial" w:cs="Arial"/>
          <w:sz w:val="22"/>
          <w:szCs w:val="22"/>
        </w:rPr>
        <w:t xml:space="preserve">includes </w:t>
      </w:r>
      <w:r w:rsidR="00622C2B">
        <w:rPr>
          <w:rFonts w:ascii="Arial" w:hAnsi="Arial" w:cs="Arial"/>
          <w:sz w:val="22"/>
          <w:szCs w:val="22"/>
        </w:rPr>
        <w:t>clinical retrospective studies</w:t>
      </w:r>
      <w:r w:rsidR="0059387D">
        <w:rPr>
          <w:rFonts w:ascii="Arial" w:hAnsi="Arial" w:cs="Arial"/>
          <w:sz w:val="22"/>
          <w:szCs w:val="22"/>
        </w:rPr>
        <w:t xml:space="preserve">, laboratory operational </w:t>
      </w:r>
      <w:r w:rsidR="00BF6638">
        <w:rPr>
          <w:rFonts w:ascii="Arial" w:hAnsi="Arial" w:cs="Arial"/>
          <w:sz w:val="22"/>
          <w:szCs w:val="22"/>
        </w:rPr>
        <w:t>quality improvement</w:t>
      </w:r>
      <w:r w:rsidR="00A3511D">
        <w:rPr>
          <w:rFonts w:ascii="Arial" w:hAnsi="Arial" w:cs="Arial"/>
          <w:sz w:val="22"/>
          <w:szCs w:val="22"/>
        </w:rPr>
        <w:t xml:space="preserve"> projects, and </w:t>
      </w:r>
      <w:r w:rsidR="009462E5">
        <w:rPr>
          <w:rFonts w:ascii="Arial" w:hAnsi="Arial" w:cs="Arial"/>
          <w:sz w:val="22"/>
          <w:szCs w:val="22"/>
        </w:rPr>
        <w:t>computational EHR analytics.</w:t>
      </w:r>
      <w:r w:rsidR="0088310A">
        <w:rPr>
          <w:rFonts w:ascii="Arial" w:hAnsi="Arial" w:cs="Arial"/>
          <w:sz w:val="22"/>
          <w:szCs w:val="22"/>
        </w:rPr>
        <w:t xml:space="preserve"> He</w:t>
      </w:r>
      <w:r w:rsidR="004A3403">
        <w:rPr>
          <w:rFonts w:ascii="Arial" w:hAnsi="Arial" w:cs="Arial"/>
          <w:sz w:val="22"/>
          <w:szCs w:val="22"/>
        </w:rPr>
        <w:t xml:space="preserve"> </w:t>
      </w:r>
      <w:r w:rsidR="00B91598">
        <w:rPr>
          <w:rFonts w:ascii="Arial" w:hAnsi="Arial" w:cs="Arial"/>
          <w:sz w:val="22"/>
          <w:szCs w:val="22"/>
        </w:rPr>
        <w:t xml:space="preserve">has extensive experience </w:t>
      </w:r>
      <w:r w:rsidR="000F43E1">
        <w:rPr>
          <w:rFonts w:ascii="Arial" w:hAnsi="Arial" w:cs="Arial"/>
          <w:sz w:val="22"/>
          <w:szCs w:val="22"/>
        </w:rPr>
        <w:t xml:space="preserve">working with </w:t>
      </w:r>
      <w:r w:rsidR="007C7257">
        <w:rPr>
          <w:rFonts w:ascii="Arial" w:hAnsi="Arial" w:cs="Arial"/>
          <w:sz w:val="22"/>
          <w:szCs w:val="22"/>
        </w:rPr>
        <w:t>clinical data repositories</w:t>
      </w:r>
      <w:r w:rsidR="00D50787">
        <w:rPr>
          <w:rFonts w:ascii="Arial" w:hAnsi="Arial" w:cs="Arial"/>
          <w:sz w:val="22"/>
          <w:szCs w:val="22"/>
        </w:rPr>
        <w:t xml:space="preserve"> and has </w:t>
      </w:r>
      <w:r w:rsidR="00E31530">
        <w:rPr>
          <w:rFonts w:ascii="Arial" w:hAnsi="Arial" w:cs="Arial"/>
          <w:sz w:val="22"/>
          <w:szCs w:val="22"/>
        </w:rPr>
        <w:t>generated</w:t>
      </w:r>
      <w:r w:rsidR="00D50787">
        <w:rPr>
          <w:rFonts w:ascii="Arial" w:hAnsi="Arial" w:cs="Arial"/>
          <w:sz w:val="22"/>
          <w:szCs w:val="22"/>
        </w:rPr>
        <w:t xml:space="preserve"> the </w:t>
      </w:r>
      <w:r w:rsidR="000323F7">
        <w:rPr>
          <w:rFonts w:ascii="Arial" w:hAnsi="Arial" w:cs="Arial"/>
          <w:sz w:val="22"/>
          <w:szCs w:val="22"/>
        </w:rPr>
        <w:t xml:space="preserve">presented </w:t>
      </w:r>
      <w:r w:rsidR="00D50787">
        <w:rPr>
          <w:rFonts w:ascii="Arial" w:hAnsi="Arial" w:cs="Arial"/>
          <w:sz w:val="22"/>
          <w:szCs w:val="22"/>
        </w:rPr>
        <w:t>preliminary data.</w:t>
      </w:r>
      <w:r w:rsidR="008E4A4F">
        <w:rPr>
          <w:rFonts w:ascii="Arial" w:hAnsi="Arial" w:cs="Arial"/>
          <w:sz w:val="22"/>
          <w:szCs w:val="22"/>
        </w:rPr>
        <w:t xml:space="preserve"> </w:t>
      </w:r>
      <w:r w:rsidRPr="00BB0CAF">
        <w:rPr>
          <w:rFonts w:ascii="Arial" w:hAnsi="Arial" w:cs="Arial"/>
          <w:sz w:val="22"/>
          <w:szCs w:val="22"/>
        </w:rPr>
        <w:t xml:space="preserve">Julia </w:t>
      </w:r>
      <w:proofErr w:type="spellStart"/>
      <w:r w:rsidRPr="00BB0CAF">
        <w:rPr>
          <w:rFonts w:ascii="Arial" w:hAnsi="Arial" w:cs="Arial"/>
          <w:sz w:val="22"/>
          <w:szCs w:val="22"/>
        </w:rPr>
        <w:t>Kharlip</w:t>
      </w:r>
      <w:proofErr w:type="spellEnd"/>
      <w:r w:rsidRPr="00BB0CAF">
        <w:rPr>
          <w:rFonts w:ascii="Arial" w:hAnsi="Arial" w:cs="Arial"/>
          <w:sz w:val="22"/>
          <w:szCs w:val="22"/>
        </w:rPr>
        <w:t xml:space="preserve">, MD is an Associate Professor of Medicine in the Division of Endocrinology who will apply her experience caring for PA patients to study design and interpretation. </w:t>
      </w:r>
      <w:proofErr w:type="spellStart"/>
      <w:r w:rsidRPr="00BB0CAF">
        <w:rPr>
          <w:rFonts w:ascii="Arial" w:hAnsi="Arial" w:cs="Arial"/>
          <w:sz w:val="22"/>
          <w:szCs w:val="22"/>
        </w:rPr>
        <w:t>Jinbo</w:t>
      </w:r>
      <w:proofErr w:type="spellEnd"/>
      <w:r w:rsidRPr="00BB0CAF">
        <w:rPr>
          <w:rFonts w:ascii="Arial" w:hAnsi="Arial" w:cs="Arial"/>
          <w:sz w:val="22"/>
          <w:szCs w:val="22"/>
        </w:rPr>
        <w:t xml:space="preserve"> Chen, </w:t>
      </w:r>
      <w:ins w:id="79" w:author="Daniel Herman" w:date="2017-02-01T15:16:00Z">
        <w:r w:rsidR="00047087">
          <w:rPr>
            <w:rFonts w:ascii="Arial" w:hAnsi="Arial" w:cs="Arial"/>
            <w:sz w:val="22"/>
            <w:szCs w:val="22"/>
          </w:rPr>
          <w:t xml:space="preserve">PhD, </w:t>
        </w:r>
      </w:ins>
      <w:r w:rsidRPr="00BB0CAF">
        <w:rPr>
          <w:rFonts w:ascii="Arial" w:hAnsi="Arial" w:cs="Arial"/>
          <w:sz w:val="22"/>
          <w:szCs w:val="22"/>
        </w:rPr>
        <w:t xml:space="preserve">an associate professor of Biostatistics and Epidemiology, will apply her experience in phenotype and effect heterogeneity to the design of the phenotyping algorithms. Daniel Rader, MD, Chair of the Department of Genetics and </w:t>
      </w:r>
      <w:proofErr w:type="spellStart"/>
      <w:r w:rsidRPr="00BB0CAF">
        <w:rPr>
          <w:rFonts w:ascii="Arial" w:hAnsi="Arial" w:cs="Arial"/>
          <w:sz w:val="22"/>
          <w:szCs w:val="22"/>
        </w:rPr>
        <w:t>BioBank</w:t>
      </w:r>
      <w:proofErr w:type="spellEnd"/>
      <w:r w:rsidRPr="00BB0CAF">
        <w:rPr>
          <w:rFonts w:ascii="Arial" w:hAnsi="Arial" w:cs="Arial"/>
          <w:sz w:val="22"/>
          <w:szCs w:val="22"/>
        </w:rPr>
        <w:t xml:space="preserve"> Medical Director, will provide guidance based on his experience in similar studies of familial hypercholesterolemia and </w:t>
      </w:r>
      <w:proofErr w:type="spellStart"/>
      <w:r w:rsidRPr="00BB0CAF">
        <w:rPr>
          <w:rFonts w:ascii="Arial" w:hAnsi="Arial" w:cs="Arial"/>
          <w:sz w:val="22"/>
          <w:szCs w:val="22"/>
        </w:rPr>
        <w:t>BioBank</w:t>
      </w:r>
      <w:proofErr w:type="spellEnd"/>
      <w:r w:rsidR="00E22462">
        <w:rPr>
          <w:rFonts w:ascii="Arial" w:hAnsi="Arial" w:cs="Arial"/>
          <w:sz w:val="22"/>
          <w:szCs w:val="22"/>
        </w:rPr>
        <w:t xml:space="preserve"> expertise</w:t>
      </w:r>
      <w:r w:rsidRPr="00BB0CAF">
        <w:rPr>
          <w:rFonts w:ascii="Arial" w:hAnsi="Arial" w:cs="Arial"/>
          <w:sz w:val="22"/>
          <w:szCs w:val="22"/>
        </w:rPr>
        <w:t xml:space="preserve">. Scott </w:t>
      </w:r>
      <w:proofErr w:type="spellStart"/>
      <w:r w:rsidRPr="00BB0CAF">
        <w:rPr>
          <w:rFonts w:ascii="Arial" w:hAnsi="Arial" w:cs="Arial"/>
          <w:sz w:val="22"/>
          <w:szCs w:val="22"/>
        </w:rPr>
        <w:t>Damrauer</w:t>
      </w:r>
      <w:proofErr w:type="spellEnd"/>
      <w:r w:rsidRPr="00BB0CAF">
        <w:rPr>
          <w:rFonts w:ascii="Arial" w:hAnsi="Arial" w:cs="Arial"/>
          <w:sz w:val="22"/>
          <w:szCs w:val="22"/>
        </w:rPr>
        <w:t xml:space="preserve">, MD, Assistant Professor of Surgery, will provide guidance on study design based on his experience with clinical information systems and similar studies. David </w:t>
      </w:r>
      <w:proofErr w:type="spellStart"/>
      <w:r w:rsidRPr="00BB0CAF">
        <w:rPr>
          <w:rFonts w:ascii="Arial" w:hAnsi="Arial" w:cs="Arial"/>
          <w:sz w:val="22"/>
          <w:szCs w:val="22"/>
        </w:rPr>
        <w:t>Birtwell</w:t>
      </w:r>
      <w:proofErr w:type="spellEnd"/>
      <w:r w:rsidRPr="00BB0CAF">
        <w:rPr>
          <w:rFonts w:ascii="Arial" w:hAnsi="Arial" w:cs="Arial"/>
          <w:sz w:val="22"/>
          <w:szCs w:val="22"/>
        </w:rPr>
        <w:t xml:space="preserve">, MSE, Director of Informatics for the </w:t>
      </w:r>
      <w:proofErr w:type="spellStart"/>
      <w:r w:rsidRPr="00BB0CAF">
        <w:rPr>
          <w:rFonts w:ascii="Arial" w:hAnsi="Arial" w:cs="Arial"/>
          <w:sz w:val="22"/>
          <w:szCs w:val="22"/>
        </w:rPr>
        <w:t>BioBank</w:t>
      </w:r>
      <w:proofErr w:type="spellEnd"/>
      <w:r w:rsidRPr="00BB0CAF">
        <w:rPr>
          <w:rFonts w:ascii="Arial" w:hAnsi="Arial" w:cs="Arial"/>
          <w:sz w:val="22"/>
          <w:szCs w:val="22"/>
        </w:rPr>
        <w:t xml:space="preserve"> and Technical Director of TURBO, will apply his extensive experience in </w:t>
      </w:r>
      <w:r w:rsidR="00AE0D79">
        <w:rPr>
          <w:rFonts w:ascii="Arial" w:hAnsi="Arial" w:cs="Arial"/>
          <w:sz w:val="22"/>
          <w:szCs w:val="22"/>
        </w:rPr>
        <w:t>converting</w:t>
      </w:r>
      <w:r w:rsidRPr="00BB0CAF">
        <w:rPr>
          <w:rFonts w:ascii="Arial" w:hAnsi="Arial" w:cs="Arial"/>
          <w:sz w:val="22"/>
          <w:szCs w:val="22"/>
        </w:rPr>
        <w:t xml:space="preserve"> Penn clinical data into knowledge. </w:t>
      </w:r>
      <w:proofErr w:type="spellStart"/>
      <w:r w:rsidRPr="00BB0CAF">
        <w:rPr>
          <w:rFonts w:ascii="Arial" w:hAnsi="Arial" w:cs="Arial"/>
          <w:sz w:val="22"/>
          <w:szCs w:val="22"/>
        </w:rPr>
        <w:t>JoEllen</w:t>
      </w:r>
      <w:proofErr w:type="spellEnd"/>
      <w:r w:rsidRPr="00BB0CAF">
        <w:rPr>
          <w:rFonts w:ascii="Arial" w:hAnsi="Arial" w:cs="Arial"/>
          <w:sz w:val="22"/>
          <w:szCs w:val="22"/>
        </w:rPr>
        <w:t xml:space="preserve"> Weaver, Technical Director of the Penn Medicine </w:t>
      </w:r>
      <w:proofErr w:type="spellStart"/>
      <w:r w:rsidRPr="00BB0CAF">
        <w:rPr>
          <w:rFonts w:ascii="Arial" w:hAnsi="Arial" w:cs="Arial"/>
          <w:sz w:val="22"/>
          <w:szCs w:val="22"/>
        </w:rPr>
        <w:t>BioBank</w:t>
      </w:r>
      <w:proofErr w:type="spellEnd"/>
      <w:r w:rsidRPr="00BB0CAF">
        <w:rPr>
          <w:rFonts w:ascii="Arial" w:hAnsi="Arial" w:cs="Arial"/>
          <w:sz w:val="22"/>
          <w:szCs w:val="22"/>
        </w:rPr>
        <w:t xml:space="preserve">, will advise and coordinate the selection and testing of </w:t>
      </w:r>
      <w:proofErr w:type="spellStart"/>
      <w:r w:rsidRPr="00BB0CAF">
        <w:rPr>
          <w:rFonts w:ascii="Arial" w:hAnsi="Arial" w:cs="Arial"/>
          <w:sz w:val="22"/>
          <w:szCs w:val="22"/>
        </w:rPr>
        <w:t>BioBank</w:t>
      </w:r>
      <w:proofErr w:type="spellEnd"/>
      <w:r w:rsidRPr="00BB0CAF">
        <w:rPr>
          <w:rFonts w:ascii="Arial" w:hAnsi="Arial" w:cs="Arial"/>
          <w:sz w:val="22"/>
          <w:szCs w:val="22"/>
        </w:rPr>
        <w:t xml:space="preserve"> specimens. </w:t>
      </w:r>
      <w:r w:rsidR="00EB409D">
        <w:rPr>
          <w:rFonts w:ascii="Arial" w:hAnsi="Arial" w:cs="Arial"/>
          <w:sz w:val="22"/>
          <w:szCs w:val="22"/>
        </w:rPr>
        <w:t xml:space="preserve">Craig </w:t>
      </w:r>
      <w:proofErr w:type="spellStart"/>
      <w:r w:rsidR="00EB409D" w:rsidRPr="00017E7A">
        <w:rPr>
          <w:rFonts w:ascii="Arial" w:hAnsi="Arial" w:cs="Arial"/>
          <w:sz w:val="22"/>
          <w:szCs w:val="22"/>
        </w:rPr>
        <w:t>Umscheid</w:t>
      </w:r>
      <w:proofErr w:type="spellEnd"/>
      <w:r w:rsidR="00EB409D" w:rsidRPr="00017E7A">
        <w:rPr>
          <w:rFonts w:ascii="Arial" w:hAnsi="Arial" w:cs="Arial"/>
          <w:sz w:val="22"/>
          <w:szCs w:val="22"/>
        </w:rPr>
        <w:t>, MD</w:t>
      </w:r>
      <w:r w:rsidR="00EB409D">
        <w:rPr>
          <w:rFonts w:ascii="Arial" w:hAnsi="Arial" w:cs="Arial"/>
          <w:sz w:val="22"/>
          <w:szCs w:val="22"/>
        </w:rPr>
        <w:t xml:space="preserve">, </w:t>
      </w:r>
      <w:ins w:id="80" w:author="Daniel Herman" w:date="2017-02-01T15:17:00Z">
        <w:r w:rsidR="00F52D68">
          <w:rPr>
            <w:rFonts w:ascii="Arial" w:hAnsi="Arial" w:cs="Arial"/>
            <w:sz w:val="22"/>
            <w:szCs w:val="22"/>
          </w:rPr>
          <w:t xml:space="preserve">MSCE, </w:t>
        </w:r>
      </w:ins>
      <w:r w:rsidR="00EB409D">
        <w:rPr>
          <w:rFonts w:ascii="Arial" w:hAnsi="Arial" w:cs="Arial"/>
          <w:sz w:val="22"/>
          <w:szCs w:val="22"/>
        </w:rPr>
        <w:t xml:space="preserve">Director of the Center for Evidence-based Practice and Medical Director of Clinical Decision Support, will advise on the design </w:t>
      </w:r>
      <w:ins w:id="81" w:author="Daniel Herman" w:date="2017-02-01T15:18:00Z">
        <w:r w:rsidR="00506BDA">
          <w:rPr>
            <w:rFonts w:ascii="Arial" w:hAnsi="Arial" w:cs="Arial"/>
            <w:sz w:val="22"/>
            <w:szCs w:val="22"/>
          </w:rPr>
          <w:t xml:space="preserve">of study </w:t>
        </w:r>
      </w:ins>
      <w:r w:rsidR="00EB409D">
        <w:rPr>
          <w:rFonts w:ascii="Arial" w:hAnsi="Arial" w:cs="Arial"/>
          <w:sz w:val="22"/>
          <w:szCs w:val="22"/>
        </w:rPr>
        <w:t>and implementation o</w:t>
      </w:r>
      <w:ins w:id="82" w:author="Daniel Herman" w:date="2017-02-01T15:18:00Z">
        <w:r w:rsidR="00506BDA">
          <w:rPr>
            <w:rFonts w:ascii="Arial" w:hAnsi="Arial" w:cs="Arial"/>
            <w:sz w:val="22"/>
            <w:szCs w:val="22"/>
          </w:rPr>
          <w:t>f</w:t>
        </w:r>
      </w:ins>
      <w:del w:id="83" w:author="Daniel Herman" w:date="2017-02-01T15:18:00Z">
        <w:r w:rsidR="00EB409D" w:rsidDel="00506BDA">
          <w:rPr>
            <w:rFonts w:ascii="Arial" w:hAnsi="Arial" w:cs="Arial"/>
            <w:sz w:val="22"/>
            <w:szCs w:val="22"/>
          </w:rPr>
          <w:delText>n</w:delText>
        </w:r>
      </w:del>
      <w:r w:rsidR="00EB409D">
        <w:rPr>
          <w:rFonts w:ascii="Arial" w:hAnsi="Arial" w:cs="Arial"/>
          <w:sz w:val="22"/>
          <w:szCs w:val="22"/>
        </w:rPr>
        <w:t xml:space="preserve"> clinical decision support.</w:t>
      </w:r>
    </w:p>
    <w:p w14:paraId="206A6F43" w14:textId="77777777" w:rsidR="00DF43E0" w:rsidRPr="00BB0CAF" w:rsidRDefault="00DF43E0" w:rsidP="00DF43E0">
      <w:pPr>
        <w:pStyle w:val="ListParagraph"/>
        <w:numPr>
          <w:ilvl w:val="0"/>
          <w:numId w:val="2"/>
        </w:numPr>
        <w:ind w:left="360"/>
        <w:rPr>
          <w:rFonts w:ascii="Arial" w:hAnsi="Arial" w:cs="Arial"/>
          <w:b/>
          <w:sz w:val="22"/>
          <w:szCs w:val="22"/>
        </w:rPr>
      </w:pPr>
      <w:r w:rsidRPr="00BB0CAF">
        <w:rPr>
          <w:rFonts w:ascii="Arial" w:hAnsi="Arial" w:cs="Arial"/>
          <w:b/>
          <w:sz w:val="22"/>
          <w:szCs w:val="22"/>
        </w:rPr>
        <w:t>List of Penn Resources Utilized</w:t>
      </w:r>
    </w:p>
    <w:p w14:paraId="2E3B19E2" w14:textId="7F878EA7" w:rsidR="00DF43E0" w:rsidRPr="00BB0CAF" w:rsidRDefault="00DF43E0" w:rsidP="00DF43E0">
      <w:pPr>
        <w:pStyle w:val="ListParagraph"/>
        <w:ind w:left="0" w:firstLine="720"/>
        <w:rPr>
          <w:rFonts w:ascii="Arial" w:hAnsi="Arial" w:cs="Arial"/>
          <w:sz w:val="22"/>
          <w:szCs w:val="22"/>
        </w:rPr>
      </w:pPr>
      <w:r w:rsidRPr="00BB0CAF">
        <w:rPr>
          <w:rFonts w:ascii="Arial" w:hAnsi="Arial" w:cs="Arial"/>
          <w:sz w:val="22"/>
          <w:szCs w:val="22"/>
        </w:rPr>
        <w:t xml:space="preserve">Penn Medicine </w:t>
      </w:r>
      <w:proofErr w:type="spellStart"/>
      <w:r w:rsidRPr="00BB0CAF">
        <w:rPr>
          <w:rFonts w:ascii="Arial" w:hAnsi="Arial" w:cs="Arial"/>
          <w:sz w:val="22"/>
          <w:szCs w:val="22"/>
        </w:rPr>
        <w:t>BioBank</w:t>
      </w:r>
      <w:proofErr w:type="spellEnd"/>
      <w:r w:rsidRPr="00BB0CAF">
        <w:rPr>
          <w:rFonts w:ascii="Arial" w:hAnsi="Arial" w:cs="Arial"/>
          <w:sz w:val="22"/>
          <w:szCs w:val="22"/>
        </w:rPr>
        <w:t xml:space="preserve">, Data Analytics Core </w:t>
      </w:r>
      <w:r>
        <w:rPr>
          <w:rFonts w:ascii="Arial" w:hAnsi="Arial" w:cs="Arial"/>
          <w:sz w:val="22"/>
          <w:szCs w:val="22"/>
        </w:rPr>
        <w:t>(</w:t>
      </w:r>
      <w:r w:rsidRPr="00BB0CAF">
        <w:rPr>
          <w:rFonts w:ascii="Arial" w:hAnsi="Arial" w:cs="Arial"/>
          <w:sz w:val="22"/>
          <w:szCs w:val="22"/>
        </w:rPr>
        <w:t>Penn Data Store</w:t>
      </w:r>
      <w:r>
        <w:rPr>
          <w:rFonts w:ascii="Arial" w:hAnsi="Arial" w:cs="Arial"/>
          <w:sz w:val="22"/>
          <w:szCs w:val="22"/>
        </w:rPr>
        <w:t>)</w:t>
      </w:r>
      <w:r w:rsidRPr="00BB0CAF">
        <w:rPr>
          <w:rFonts w:ascii="Arial" w:hAnsi="Arial" w:cs="Arial"/>
          <w:sz w:val="22"/>
          <w:szCs w:val="22"/>
        </w:rPr>
        <w:t xml:space="preserve">, </w:t>
      </w:r>
      <w:r>
        <w:rPr>
          <w:rFonts w:ascii="Arial" w:hAnsi="Arial" w:cs="Arial"/>
          <w:sz w:val="22"/>
          <w:szCs w:val="22"/>
        </w:rPr>
        <w:t xml:space="preserve">Institute for Biomedical Informatics </w:t>
      </w:r>
      <w:r w:rsidRPr="00BB0CAF">
        <w:rPr>
          <w:rFonts w:ascii="Arial" w:hAnsi="Arial" w:cs="Arial"/>
          <w:sz w:val="22"/>
          <w:szCs w:val="22"/>
        </w:rPr>
        <w:t>Transforming and Unifying Research with Biomedical Ontologies (TURBO)</w:t>
      </w:r>
      <w:r>
        <w:rPr>
          <w:rFonts w:ascii="Arial" w:hAnsi="Arial" w:cs="Arial"/>
          <w:sz w:val="22"/>
          <w:szCs w:val="22"/>
        </w:rPr>
        <w:t xml:space="preserve"> group, </w:t>
      </w:r>
      <w:r w:rsidRPr="00BB0CAF">
        <w:rPr>
          <w:rFonts w:ascii="Arial" w:hAnsi="Arial" w:cs="Arial"/>
          <w:sz w:val="22"/>
          <w:szCs w:val="22"/>
        </w:rPr>
        <w:t xml:space="preserve">EPIC </w:t>
      </w:r>
      <w:r w:rsidR="005C2B47">
        <w:rPr>
          <w:rFonts w:ascii="Arial" w:hAnsi="Arial" w:cs="Arial"/>
          <w:sz w:val="22"/>
          <w:szCs w:val="22"/>
        </w:rPr>
        <w:t xml:space="preserve">analyst </w:t>
      </w:r>
      <w:r w:rsidR="00BE3148">
        <w:rPr>
          <w:rFonts w:ascii="Arial" w:hAnsi="Arial" w:cs="Arial"/>
          <w:sz w:val="22"/>
          <w:szCs w:val="22"/>
        </w:rPr>
        <w:t>team</w:t>
      </w:r>
    </w:p>
    <w:p w14:paraId="2C5CC3F3" w14:textId="77777777" w:rsidR="00DF43E0" w:rsidRPr="00BB0CAF" w:rsidRDefault="00DF43E0" w:rsidP="00DF43E0">
      <w:pPr>
        <w:pStyle w:val="ListParagraph"/>
        <w:ind w:left="360"/>
        <w:rPr>
          <w:rFonts w:ascii="Arial" w:hAnsi="Arial" w:cs="Arial"/>
          <w:b/>
          <w:sz w:val="22"/>
          <w:szCs w:val="22"/>
        </w:rPr>
      </w:pPr>
    </w:p>
    <w:p w14:paraId="7DD61ABD" w14:textId="77777777" w:rsidR="00DF43E0" w:rsidRPr="00BB0CAF" w:rsidRDefault="00DF43E0" w:rsidP="00DF43E0">
      <w:pPr>
        <w:pStyle w:val="ListParagraph"/>
        <w:numPr>
          <w:ilvl w:val="0"/>
          <w:numId w:val="2"/>
        </w:numPr>
        <w:ind w:left="360"/>
        <w:rPr>
          <w:rFonts w:ascii="Arial" w:hAnsi="Arial" w:cs="Arial"/>
          <w:b/>
          <w:sz w:val="22"/>
          <w:szCs w:val="22"/>
        </w:rPr>
      </w:pPr>
      <w:r w:rsidRPr="00BB0CAF">
        <w:rPr>
          <w:rFonts w:ascii="Arial" w:hAnsi="Arial" w:cs="Arial"/>
          <w:b/>
          <w:sz w:val="22"/>
          <w:szCs w:val="22"/>
        </w:rPr>
        <w:t>Metrics of Success</w:t>
      </w:r>
    </w:p>
    <w:p w14:paraId="19CCC038" w14:textId="38D404BE" w:rsidR="00DF43E0" w:rsidRPr="00BB0CAF" w:rsidRDefault="00DF43E0" w:rsidP="00DF43E0">
      <w:pPr>
        <w:pStyle w:val="ListParagraph"/>
        <w:numPr>
          <w:ilvl w:val="0"/>
          <w:numId w:val="4"/>
        </w:numPr>
        <w:ind w:left="720"/>
        <w:rPr>
          <w:rFonts w:ascii="Arial" w:hAnsi="Arial" w:cs="Arial"/>
          <w:sz w:val="22"/>
          <w:szCs w:val="22"/>
        </w:rPr>
      </w:pPr>
      <w:r w:rsidRPr="00BB0CAF">
        <w:rPr>
          <w:rFonts w:ascii="Arial" w:hAnsi="Arial" w:cs="Arial"/>
          <w:sz w:val="22"/>
          <w:szCs w:val="22"/>
        </w:rPr>
        <w:t xml:space="preserve">Development of an algorithm to </w:t>
      </w:r>
      <w:r w:rsidR="00991B5A">
        <w:rPr>
          <w:rFonts w:ascii="Arial" w:hAnsi="Arial" w:cs="Arial"/>
          <w:sz w:val="22"/>
          <w:szCs w:val="22"/>
        </w:rPr>
        <w:t xml:space="preserve">accurately </w:t>
      </w:r>
      <w:r w:rsidRPr="00BB0CAF">
        <w:rPr>
          <w:rFonts w:ascii="Arial" w:hAnsi="Arial" w:cs="Arial"/>
          <w:sz w:val="22"/>
          <w:szCs w:val="22"/>
        </w:rPr>
        <w:t xml:space="preserve">identify </w:t>
      </w:r>
      <w:r w:rsidR="009474B3">
        <w:rPr>
          <w:rFonts w:ascii="Arial" w:hAnsi="Arial" w:cs="Arial"/>
          <w:sz w:val="22"/>
          <w:szCs w:val="22"/>
        </w:rPr>
        <w:t xml:space="preserve">all </w:t>
      </w:r>
      <w:r w:rsidRPr="00BB0CAF">
        <w:rPr>
          <w:rFonts w:ascii="Arial" w:hAnsi="Arial" w:cs="Arial"/>
          <w:sz w:val="22"/>
          <w:szCs w:val="22"/>
        </w:rPr>
        <w:t>patients with known PA</w:t>
      </w:r>
    </w:p>
    <w:p w14:paraId="5EF6EC0C" w14:textId="306C5A26" w:rsidR="00DF43E0" w:rsidRPr="007B10A9" w:rsidRDefault="00DF43E0" w:rsidP="00DF43E0">
      <w:pPr>
        <w:pStyle w:val="ListParagraph"/>
        <w:numPr>
          <w:ilvl w:val="0"/>
          <w:numId w:val="4"/>
        </w:numPr>
        <w:ind w:left="720"/>
        <w:rPr>
          <w:rFonts w:ascii="Arial" w:hAnsi="Arial" w:cs="Arial"/>
          <w:b/>
          <w:sz w:val="22"/>
          <w:szCs w:val="22"/>
        </w:rPr>
      </w:pPr>
      <w:r w:rsidRPr="00BB0CAF">
        <w:rPr>
          <w:rFonts w:ascii="Arial" w:hAnsi="Arial" w:cs="Arial"/>
          <w:sz w:val="22"/>
          <w:szCs w:val="22"/>
        </w:rPr>
        <w:t>Development of an algorithm to identify patients with undiagnosed PA</w:t>
      </w:r>
      <w:r w:rsidR="007B132C">
        <w:rPr>
          <w:rFonts w:ascii="Arial" w:hAnsi="Arial" w:cs="Arial"/>
          <w:sz w:val="22"/>
          <w:szCs w:val="22"/>
        </w:rPr>
        <w:t xml:space="preserve"> with reasonable positive predictive value (&gt;20%)</w:t>
      </w:r>
    </w:p>
    <w:p w14:paraId="41CA820B" w14:textId="2F967DEC" w:rsidR="00DF43E0" w:rsidRPr="00BB0CAF" w:rsidRDefault="00DF43E0" w:rsidP="00DF43E0">
      <w:pPr>
        <w:pStyle w:val="ListParagraph"/>
        <w:numPr>
          <w:ilvl w:val="0"/>
          <w:numId w:val="4"/>
        </w:numPr>
        <w:ind w:left="720"/>
        <w:rPr>
          <w:rFonts w:ascii="Arial" w:hAnsi="Arial" w:cs="Arial"/>
          <w:b/>
          <w:sz w:val="22"/>
          <w:szCs w:val="22"/>
        </w:rPr>
      </w:pPr>
      <w:r w:rsidRPr="00BB0CAF">
        <w:rPr>
          <w:rFonts w:ascii="Arial" w:hAnsi="Arial" w:cs="Arial"/>
          <w:sz w:val="22"/>
          <w:szCs w:val="22"/>
        </w:rPr>
        <w:t xml:space="preserve">Increase in the </w:t>
      </w:r>
      <w:r w:rsidR="00796B05">
        <w:rPr>
          <w:rFonts w:ascii="Arial" w:hAnsi="Arial" w:cs="Arial"/>
          <w:sz w:val="22"/>
          <w:szCs w:val="22"/>
        </w:rPr>
        <w:t xml:space="preserve">diagnosis rate of </w:t>
      </w:r>
      <w:r w:rsidRPr="00BB0CAF">
        <w:rPr>
          <w:rFonts w:ascii="Arial" w:hAnsi="Arial" w:cs="Arial"/>
          <w:sz w:val="22"/>
          <w:szCs w:val="22"/>
        </w:rPr>
        <w:t>PA amongst UPHS patients</w:t>
      </w:r>
      <w:r w:rsidR="00057AFE">
        <w:rPr>
          <w:rFonts w:ascii="Arial" w:hAnsi="Arial" w:cs="Arial"/>
          <w:sz w:val="22"/>
          <w:szCs w:val="22"/>
        </w:rPr>
        <w:t xml:space="preserve"> by &gt; 3</w:t>
      </w:r>
      <w:r w:rsidR="00890122">
        <w:rPr>
          <w:rFonts w:ascii="Arial" w:hAnsi="Arial" w:cs="Arial"/>
          <w:sz w:val="22"/>
          <w:szCs w:val="22"/>
        </w:rPr>
        <w:t>0%</w:t>
      </w:r>
    </w:p>
    <w:p w14:paraId="10EBB93D" w14:textId="2D1B60C8" w:rsidR="00DF43E0" w:rsidRPr="001F1B1E" w:rsidRDefault="00DF43E0" w:rsidP="00DF43E0">
      <w:pPr>
        <w:pStyle w:val="ListParagraph"/>
        <w:numPr>
          <w:ilvl w:val="0"/>
          <w:numId w:val="4"/>
        </w:numPr>
        <w:ind w:left="720"/>
        <w:rPr>
          <w:rFonts w:ascii="Arial" w:hAnsi="Arial" w:cs="Arial"/>
          <w:b/>
          <w:sz w:val="22"/>
          <w:szCs w:val="22"/>
        </w:rPr>
      </w:pPr>
      <w:r w:rsidRPr="00BB0CAF">
        <w:rPr>
          <w:rFonts w:ascii="Arial" w:hAnsi="Arial" w:cs="Arial"/>
          <w:sz w:val="22"/>
          <w:szCs w:val="22"/>
        </w:rPr>
        <w:t xml:space="preserve">Decreased time to </w:t>
      </w:r>
      <w:r w:rsidR="0033192B">
        <w:rPr>
          <w:rFonts w:ascii="Arial" w:hAnsi="Arial" w:cs="Arial"/>
          <w:sz w:val="22"/>
          <w:szCs w:val="22"/>
        </w:rPr>
        <w:t>excellent</w:t>
      </w:r>
      <w:r w:rsidR="00577C4F">
        <w:rPr>
          <w:rFonts w:ascii="Arial" w:hAnsi="Arial" w:cs="Arial"/>
          <w:sz w:val="22"/>
          <w:szCs w:val="22"/>
        </w:rPr>
        <w:t xml:space="preserve"> </w:t>
      </w:r>
      <w:r w:rsidRPr="00BB0CAF">
        <w:rPr>
          <w:rFonts w:ascii="Arial" w:hAnsi="Arial" w:cs="Arial"/>
          <w:sz w:val="22"/>
          <w:szCs w:val="22"/>
        </w:rPr>
        <w:t>blood pressure control in patients newly diagnosed with PA</w:t>
      </w:r>
    </w:p>
    <w:p w14:paraId="3E2E1973" w14:textId="77777777" w:rsidR="00DF43E0" w:rsidRPr="00BB42B2" w:rsidRDefault="00DF43E0" w:rsidP="00DF43E0">
      <w:pPr>
        <w:pStyle w:val="ListParagraph"/>
        <w:numPr>
          <w:ilvl w:val="0"/>
          <w:numId w:val="4"/>
        </w:numPr>
        <w:ind w:left="720"/>
        <w:rPr>
          <w:rFonts w:ascii="Arial" w:hAnsi="Arial" w:cs="Arial"/>
          <w:b/>
          <w:sz w:val="22"/>
          <w:szCs w:val="22"/>
        </w:rPr>
      </w:pPr>
      <w:r w:rsidRPr="00BB0CAF">
        <w:rPr>
          <w:rFonts w:ascii="Arial" w:hAnsi="Arial" w:cs="Arial"/>
          <w:sz w:val="22"/>
          <w:szCs w:val="22"/>
        </w:rPr>
        <w:t>Decrease in the prevalence of resistant hypertension amongst UPHS patients</w:t>
      </w:r>
    </w:p>
    <w:p w14:paraId="7783E5A2" w14:textId="4909D8E9" w:rsidR="00BB42B2" w:rsidDel="00402F53" w:rsidRDefault="00BB42B2" w:rsidP="00BB42B2">
      <w:pPr>
        <w:rPr>
          <w:del w:id="84" w:author="Daniel Herman" w:date="2017-02-01T15:19:00Z"/>
          <w:rFonts w:ascii="Arial" w:hAnsi="Arial" w:cs="Arial"/>
          <w:b/>
          <w:sz w:val="22"/>
          <w:szCs w:val="22"/>
        </w:rPr>
      </w:pPr>
    </w:p>
    <w:p w14:paraId="5B393CB5" w14:textId="19D33CA3" w:rsidR="00BB42B2" w:rsidDel="00402F53" w:rsidRDefault="00BB42B2" w:rsidP="00BB42B2">
      <w:pPr>
        <w:rPr>
          <w:del w:id="85" w:author="Daniel Herman" w:date="2017-02-01T15:19:00Z"/>
          <w:rFonts w:ascii="Arial" w:hAnsi="Arial" w:cs="Arial"/>
          <w:b/>
          <w:sz w:val="22"/>
          <w:szCs w:val="22"/>
        </w:rPr>
      </w:pPr>
    </w:p>
    <w:p w14:paraId="3DDAC106" w14:textId="77777777" w:rsidR="00BB42B2" w:rsidRDefault="00BB42B2" w:rsidP="00BB42B2">
      <w:pPr>
        <w:rPr>
          <w:rFonts w:ascii="Arial" w:hAnsi="Arial" w:cs="Arial"/>
          <w:b/>
          <w:sz w:val="22"/>
          <w:szCs w:val="22"/>
        </w:rPr>
      </w:pPr>
    </w:p>
    <w:p w14:paraId="099324C7" w14:textId="77777777" w:rsidR="00DF43E0" w:rsidRPr="00BB0CAF" w:rsidRDefault="00DF43E0" w:rsidP="00DF43E0">
      <w:pPr>
        <w:pStyle w:val="ListParagraph"/>
        <w:numPr>
          <w:ilvl w:val="0"/>
          <w:numId w:val="4"/>
        </w:numPr>
        <w:ind w:left="720"/>
        <w:rPr>
          <w:rFonts w:ascii="Arial" w:hAnsi="Arial" w:cs="Arial"/>
          <w:b/>
          <w:sz w:val="22"/>
          <w:szCs w:val="22"/>
        </w:rPr>
        <w:sectPr w:rsidR="00DF43E0" w:rsidRPr="00BB0CAF" w:rsidSect="00F10EF9">
          <w:pgSz w:w="12240" w:h="15840"/>
          <w:pgMar w:top="1008" w:right="1008" w:bottom="1008" w:left="1008" w:header="720" w:footer="720" w:gutter="0"/>
          <w:cols w:space="720"/>
          <w:docGrid w:linePitch="360"/>
        </w:sectPr>
      </w:pPr>
    </w:p>
    <w:p w14:paraId="57714C8B" w14:textId="77777777" w:rsidR="00436A84" w:rsidRPr="00644D7D" w:rsidRDefault="00436A84" w:rsidP="004E6CF3">
      <w:pPr>
        <w:pStyle w:val="Default"/>
        <w:outlineLvl w:val="0"/>
        <w:rPr>
          <w:rFonts w:ascii="Arial" w:hAnsi="Arial" w:cs="Arial"/>
          <w:b/>
          <w:sz w:val="20"/>
          <w:szCs w:val="20"/>
        </w:rPr>
      </w:pPr>
      <w:r w:rsidRPr="00644D7D">
        <w:rPr>
          <w:rFonts w:ascii="Arial" w:hAnsi="Arial" w:cs="Arial"/>
          <w:b/>
          <w:sz w:val="20"/>
          <w:szCs w:val="20"/>
        </w:rPr>
        <w:t>References</w:t>
      </w:r>
    </w:p>
    <w:p w14:paraId="0A10A861" w14:textId="77777777" w:rsidR="00020CCC" w:rsidRDefault="00436A84" w:rsidP="00020CCC">
      <w:pPr>
        <w:widowControl w:val="0"/>
        <w:tabs>
          <w:tab w:val="left" w:pos="640"/>
        </w:tabs>
        <w:autoSpaceDE w:val="0"/>
        <w:autoSpaceDN w:val="0"/>
        <w:adjustRightInd w:val="0"/>
        <w:ind w:left="640" w:hanging="640"/>
        <w:rPr>
          <w:ins w:id="86" w:author="Daniel Herman" w:date="2017-02-01T15:27:00Z"/>
          <w:rFonts w:ascii="Arial" w:hAnsi="Arial" w:cs="Arial"/>
          <w:sz w:val="20"/>
          <w:szCs w:val="20"/>
        </w:rPr>
      </w:pPr>
      <w:r w:rsidRPr="00644D7D">
        <w:rPr>
          <w:rFonts w:ascii="Arial" w:hAnsi="Arial" w:cs="Arial"/>
          <w:sz w:val="20"/>
          <w:szCs w:val="20"/>
        </w:rPr>
        <w:fldChar w:fldCharType="begin"/>
      </w:r>
      <w:r w:rsidRPr="00644D7D">
        <w:rPr>
          <w:rFonts w:ascii="Arial" w:hAnsi="Arial" w:cs="Arial"/>
          <w:sz w:val="20"/>
          <w:szCs w:val="20"/>
        </w:rPr>
        <w:instrText xml:space="preserve"> ADDIN PAPERS2_CITATIONS &lt;papers2_bibliography/&gt;</w:instrText>
      </w:r>
      <w:r w:rsidRPr="00644D7D">
        <w:rPr>
          <w:rFonts w:ascii="Arial" w:hAnsi="Arial" w:cs="Arial"/>
          <w:sz w:val="20"/>
          <w:szCs w:val="20"/>
        </w:rPr>
        <w:fldChar w:fldCharType="separate"/>
      </w:r>
      <w:ins w:id="87" w:author="Daniel Herman" w:date="2017-02-01T15:27:00Z">
        <w:r w:rsidR="00020CCC">
          <w:rPr>
            <w:rFonts w:ascii="Arial" w:hAnsi="Arial" w:cs="Arial"/>
            <w:sz w:val="20"/>
            <w:szCs w:val="20"/>
          </w:rPr>
          <w:t>1.</w:t>
        </w:r>
        <w:r w:rsidR="00020CCC">
          <w:rPr>
            <w:rFonts w:ascii="Arial" w:hAnsi="Arial" w:cs="Arial"/>
            <w:sz w:val="20"/>
            <w:szCs w:val="20"/>
          </w:rPr>
          <w:tab/>
          <w:t xml:space="preserve">Lozano, R. </w:t>
        </w:r>
        <w:r w:rsidR="00020CCC">
          <w:rPr>
            <w:rFonts w:ascii="Arial" w:hAnsi="Arial" w:cs="Arial"/>
            <w:i/>
            <w:iCs/>
            <w:sz w:val="20"/>
            <w:szCs w:val="20"/>
          </w:rPr>
          <w:t>et al.</w:t>
        </w:r>
        <w:r w:rsidR="00020CCC">
          <w:rPr>
            <w:rFonts w:ascii="Arial" w:hAnsi="Arial" w:cs="Arial"/>
            <w:sz w:val="20"/>
            <w:szCs w:val="20"/>
          </w:rPr>
          <w:t xml:space="preserve"> Global and regional mortality from 235 causes of death for 20 age groups in 1990 and 2010: a systematic analysis for the Global Burden of Disease Study 2010. </w:t>
        </w:r>
        <w:r w:rsidR="00020CCC">
          <w:rPr>
            <w:rFonts w:ascii="Arial" w:hAnsi="Arial" w:cs="Arial"/>
            <w:i/>
            <w:iCs/>
            <w:sz w:val="20"/>
            <w:szCs w:val="20"/>
          </w:rPr>
          <w:t>Lancet</w:t>
        </w:r>
        <w:r w:rsidR="00020CCC">
          <w:rPr>
            <w:rFonts w:ascii="Arial" w:hAnsi="Arial" w:cs="Arial"/>
            <w:sz w:val="20"/>
            <w:szCs w:val="20"/>
          </w:rPr>
          <w:t xml:space="preserve"> </w:t>
        </w:r>
        <w:r w:rsidR="00020CCC">
          <w:rPr>
            <w:rFonts w:ascii="Arial" w:hAnsi="Arial" w:cs="Arial"/>
            <w:b/>
            <w:bCs/>
            <w:sz w:val="20"/>
            <w:szCs w:val="20"/>
          </w:rPr>
          <w:t>380,</w:t>
        </w:r>
        <w:r w:rsidR="00020CCC">
          <w:rPr>
            <w:rFonts w:ascii="Arial" w:hAnsi="Arial" w:cs="Arial"/>
            <w:sz w:val="20"/>
            <w:szCs w:val="20"/>
          </w:rPr>
          <w:t xml:space="preserve"> 2095–2128 (2012).</w:t>
        </w:r>
      </w:ins>
    </w:p>
    <w:p w14:paraId="3C1844DD" w14:textId="77777777" w:rsidR="00020CCC" w:rsidRDefault="00020CCC" w:rsidP="00020CCC">
      <w:pPr>
        <w:widowControl w:val="0"/>
        <w:tabs>
          <w:tab w:val="left" w:pos="640"/>
        </w:tabs>
        <w:autoSpaceDE w:val="0"/>
        <w:autoSpaceDN w:val="0"/>
        <w:adjustRightInd w:val="0"/>
        <w:ind w:left="640" w:hanging="640"/>
        <w:rPr>
          <w:ins w:id="88" w:author="Daniel Herman" w:date="2017-02-01T15:27:00Z"/>
          <w:rFonts w:ascii="Arial" w:hAnsi="Arial" w:cs="Arial"/>
          <w:sz w:val="20"/>
          <w:szCs w:val="20"/>
        </w:rPr>
      </w:pPr>
      <w:ins w:id="89" w:author="Daniel Herman" w:date="2017-02-01T15:27:00Z">
        <w:r>
          <w:rPr>
            <w:rFonts w:ascii="Arial" w:hAnsi="Arial" w:cs="Arial"/>
            <w:sz w:val="20"/>
            <w:szCs w:val="20"/>
          </w:rPr>
          <w:t>2.</w:t>
        </w:r>
        <w:r>
          <w:rPr>
            <w:rFonts w:ascii="Arial" w:hAnsi="Arial" w:cs="Arial"/>
            <w:sz w:val="20"/>
            <w:szCs w:val="20"/>
          </w:rPr>
          <w:tab/>
          <w:t xml:space="preserve">Go, A. S. </w:t>
        </w:r>
        <w:r>
          <w:rPr>
            <w:rFonts w:ascii="Arial" w:hAnsi="Arial" w:cs="Arial"/>
            <w:i/>
            <w:iCs/>
            <w:sz w:val="20"/>
            <w:szCs w:val="20"/>
          </w:rPr>
          <w:t>et al.</w:t>
        </w:r>
        <w:r>
          <w:rPr>
            <w:rFonts w:ascii="Arial" w:hAnsi="Arial" w:cs="Arial"/>
            <w:sz w:val="20"/>
            <w:szCs w:val="20"/>
          </w:rPr>
          <w:t xml:space="preserve"> Heart disease and stroke statistics--2013 update: a report from the American Heart Association. </w:t>
        </w:r>
        <w:r>
          <w:rPr>
            <w:rFonts w:ascii="Arial" w:hAnsi="Arial" w:cs="Arial"/>
            <w:i/>
            <w:iCs/>
            <w:sz w:val="20"/>
            <w:szCs w:val="20"/>
          </w:rPr>
          <w:t>Circulation</w:t>
        </w:r>
        <w:r>
          <w:rPr>
            <w:rFonts w:ascii="Arial" w:hAnsi="Arial" w:cs="Arial"/>
            <w:sz w:val="20"/>
            <w:szCs w:val="20"/>
          </w:rPr>
          <w:t xml:space="preserve"> </w:t>
        </w:r>
        <w:r>
          <w:rPr>
            <w:rFonts w:ascii="Arial" w:hAnsi="Arial" w:cs="Arial"/>
            <w:b/>
            <w:bCs/>
            <w:sz w:val="20"/>
            <w:szCs w:val="20"/>
          </w:rPr>
          <w:t>127,</w:t>
        </w:r>
        <w:r>
          <w:rPr>
            <w:rFonts w:ascii="Arial" w:hAnsi="Arial" w:cs="Arial"/>
            <w:sz w:val="20"/>
            <w:szCs w:val="20"/>
          </w:rPr>
          <w:t xml:space="preserve"> e6–e245 (2013).</w:t>
        </w:r>
      </w:ins>
    </w:p>
    <w:p w14:paraId="0A16B1E6" w14:textId="77777777" w:rsidR="00020CCC" w:rsidRDefault="00020CCC" w:rsidP="00020CCC">
      <w:pPr>
        <w:widowControl w:val="0"/>
        <w:tabs>
          <w:tab w:val="left" w:pos="640"/>
        </w:tabs>
        <w:autoSpaceDE w:val="0"/>
        <w:autoSpaceDN w:val="0"/>
        <w:adjustRightInd w:val="0"/>
        <w:ind w:left="640" w:hanging="640"/>
        <w:rPr>
          <w:ins w:id="90" w:author="Daniel Herman" w:date="2017-02-01T15:27:00Z"/>
          <w:rFonts w:ascii="Arial" w:hAnsi="Arial" w:cs="Arial"/>
          <w:sz w:val="20"/>
          <w:szCs w:val="20"/>
        </w:rPr>
      </w:pPr>
      <w:ins w:id="91" w:author="Daniel Herman" w:date="2017-02-01T15:27:00Z">
        <w:r>
          <w:rPr>
            <w:rFonts w:ascii="Arial" w:hAnsi="Arial" w:cs="Arial"/>
            <w:sz w:val="20"/>
            <w:szCs w:val="20"/>
          </w:rPr>
          <w:t>3.</w:t>
        </w:r>
        <w:r>
          <w:rPr>
            <w:rFonts w:ascii="Arial" w:hAnsi="Arial" w:cs="Arial"/>
            <w:sz w:val="20"/>
            <w:szCs w:val="20"/>
          </w:rPr>
          <w:tab/>
          <w:t xml:space="preserve">Olsen, M. H., Angell, S. Y., </w:t>
        </w:r>
        <w:proofErr w:type="spellStart"/>
        <w:r>
          <w:rPr>
            <w:rFonts w:ascii="Arial" w:hAnsi="Arial" w:cs="Arial"/>
            <w:sz w:val="20"/>
            <w:szCs w:val="20"/>
          </w:rPr>
          <w:t>Asma</w:t>
        </w:r>
        <w:proofErr w:type="spellEnd"/>
        <w:r>
          <w:rPr>
            <w:rFonts w:ascii="Arial" w:hAnsi="Arial" w:cs="Arial"/>
            <w:sz w:val="20"/>
            <w:szCs w:val="20"/>
          </w:rPr>
          <w:t xml:space="preserve">, S., </w:t>
        </w:r>
        <w:proofErr w:type="spellStart"/>
        <w:r>
          <w:rPr>
            <w:rFonts w:ascii="Arial" w:hAnsi="Arial" w:cs="Arial"/>
            <w:sz w:val="20"/>
            <w:szCs w:val="20"/>
          </w:rPr>
          <w:t>Boutouyrie</w:t>
        </w:r>
        <w:proofErr w:type="spellEnd"/>
        <w:r>
          <w:rPr>
            <w:rFonts w:ascii="Arial" w:hAnsi="Arial" w:cs="Arial"/>
            <w:sz w:val="20"/>
            <w:szCs w:val="20"/>
          </w:rPr>
          <w:t xml:space="preserve">, P. &amp; Burger, D. A call to action and a </w:t>
        </w:r>
        <w:proofErr w:type="spellStart"/>
        <w:r>
          <w:rPr>
            <w:rFonts w:ascii="Arial" w:hAnsi="Arial" w:cs="Arial"/>
            <w:sz w:val="20"/>
            <w:szCs w:val="20"/>
          </w:rPr>
          <w:t>lifecourse</w:t>
        </w:r>
        <w:proofErr w:type="spellEnd"/>
        <w:r>
          <w:rPr>
            <w:rFonts w:ascii="Arial" w:hAnsi="Arial" w:cs="Arial"/>
            <w:sz w:val="20"/>
            <w:szCs w:val="20"/>
          </w:rPr>
          <w:t xml:space="preserve"> strategy to address the global burden of raised blood pressure on current and future generations: </w:t>
        </w:r>
        <w:proofErr w:type="gramStart"/>
        <w:r>
          <w:rPr>
            <w:rFonts w:ascii="Arial" w:hAnsi="Arial" w:cs="Arial"/>
            <w:sz w:val="20"/>
            <w:szCs w:val="20"/>
          </w:rPr>
          <w:t>the</w:t>
        </w:r>
        <w:proofErr w:type="gramEnd"/>
        <w:r>
          <w:rPr>
            <w:rFonts w:ascii="Arial" w:hAnsi="Arial" w:cs="Arial"/>
            <w:sz w:val="20"/>
            <w:szCs w:val="20"/>
          </w:rPr>
          <w:t xml:space="preserve"> Lancet Commission on …. </w:t>
        </w:r>
        <w:r>
          <w:rPr>
            <w:rFonts w:ascii="Arial" w:hAnsi="Arial" w:cs="Arial"/>
            <w:i/>
            <w:iCs/>
            <w:sz w:val="20"/>
            <w:szCs w:val="20"/>
          </w:rPr>
          <w:t>The Lancet</w:t>
        </w:r>
        <w:r>
          <w:rPr>
            <w:rFonts w:ascii="Arial" w:hAnsi="Arial" w:cs="Arial"/>
            <w:sz w:val="20"/>
            <w:szCs w:val="20"/>
          </w:rPr>
          <w:t xml:space="preserve"> (2016). doi:10.1016/S0140-6736(16)31134-5</w:t>
        </w:r>
      </w:ins>
    </w:p>
    <w:p w14:paraId="23B36F57" w14:textId="77777777" w:rsidR="00020CCC" w:rsidRDefault="00020CCC" w:rsidP="00020CCC">
      <w:pPr>
        <w:widowControl w:val="0"/>
        <w:tabs>
          <w:tab w:val="left" w:pos="640"/>
        </w:tabs>
        <w:autoSpaceDE w:val="0"/>
        <w:autoSpaceDN w:val="0"/>
        <w:adjustRightInd w:val="0"/>
        <w:ind w:left="640" w:hanging="640"/>
        <w:rPr>
          <w:ins w:id="92" w:author="Daniel Herman" w:date="2017-02-01T15:27:00Z"/>
          <w:rFonts w:ascii="Arial" w:hAnsi="Arial" w:cs="Arial"/>
          <w:sz w:val="20"/>
          <w:szCs w:val="20"/>
        </w:rPr>
      </w:pPr>
      <w:ins w:id="93" w:author="Daniel Herman" w:date="2017-02-01T15:27:00Z">
        <w:r>
          <w:rPr>
            <w:rFonts w:ascii="Arial" w:hAnsi="Arial" w:cs="Arial"/>
            <w:sz w:val="20"/>
            <w:szCs w:val="20"/>
          </w:rPr>
          <w:t>4.</w:t>
        </w:r>
        <w:r>
          <w:rPr>
            <w:rFonts w:ascii="Arial" w:hAnsi="Arial" w:cs="Arial"/>
            <w:sz w:val="20"/>
            <w:szCs w:val="20"/>
          </w:rPr>
          <w:tab/>
          <w:t xml:space="preserve">James, P. A. </w:t>
        </w:r>
        <w:r>
          <w:rPr>
            <w:rFonts w:ascii="Arial" w:hAnsi="Arial" w:cs="Arial"/>
            <w:i/>
            <w:iCs/>
            <w:sz w:val="20"/>
            <w:szCs w:val="20"/>
          </w:rPr>
          <w:t>et al.</w:t>
        </w:r>
        <w:r>
          <w:rPr>
            <w:rFonts w:ascii="Arial" w:hAnsi="Arial" w:cs="Arial"/>
            <w:sz w:val="20"/>
            <w:szCs w:val="20"/>
          </w:rPr>
          <w:t xml:space="preserve"> 2014 Evidence-Based Guideline for the Management of High Blood Pressure in Adults. </w:t>
        </w:r>
        <w:r>
          <w:rPr>
            <w:rFonts w:ascii="Arial" w:hAnsi="Arial" w:cs="Arial"/>
            <w:i/>
            <w:iCs/>
            <w:sz w:val="20"/>
            <w:szCs w:val="20"/>
          </w:rPr>
          <w:t>JAMA</w:t>
        </w:r>
        <w:r>
          <w:rPr>
            <w:rFonts w:ascii="Arial" w:hAnsi="Arial" w:cs="Arial"/>
            <w:sz w:val="20"/>
            <w:szCs w:val="20"/>
          </w:rPr>
          <w:t xml:space="preserve"> </w:t>
        </w:r>
        <w:r>
          <w:rPr>
            <w:rFonts w:ascii="Arial" w:hAnsi="Arial" w:cs="Arial"/>
            <w:b/>
            <w:bCs/>
            <w:sz w:val="20"/>
            <w:szCs w:val="20"/>
          </w:rPr>
          <w:t>311,</w:t>
        </w:r>
        <w:r>
          <w:rPr>
            <w:rFonts w:ascii="Arial" w:hAnsi="Arial" w:cs="Arial"/>
            <w:sz w:val="20"/>
            <w:szCs w:val="20"/>
          </w:rPr>
          <w:t xml:space="preserve"> 507–14 (2014).</w:t>
        </w:r>
      </w:ins>
    </w:p>
    <w:p w14:paraId="35C32B95" w14:textId="77777777" w:rsidR="00020CCC" w:rsidRDefault="00020CCC" w:rsidP="00020CCC">
      <w:pPr>
        <w:widowControl w:val="0"/>
        <w:tabs>
          <w:tab w:val="left" w:pos="640"/>
        </w:tabs>
        <w:autoSpaceDE w:val="0"/>
        <w:autoSpaceDN w:val="0"/>
        <w:adjustRightInd w:val="0"/>
        <w:ind w:left="640" w:hanging="640"/>
        <w:rPr>
          <w:ins w:id="94" w:author="Daniel Herman" w:date="2017-02-01T15:27:00Z"/>
          <w:rFonts w:ascii="Arial" w:hAnsi="Arial" w:cs="Arial"/>
          <w:sz w:val="20"/>
          <w:szCs w:val="20"/>
        </w:rPr>
      </w:pPr>
      <w:ins w:id="95" w:author="Daniel Herman" w:date="2017-02-01T15:27:00Z">
        <w:r>
          <w:rPr>
            <w:rFonts w:ascii="Arial" w:hAnsi="Arial" w:cs="Arial"/>
            <w:sz w:val="20"/>
            <w:szCs w:val="20"/>
          </w:rPr>
          <w:t>5.</w:t>
        </w:r>
        <w:r>
          <w:rPr>
            <w:rFonts w:ascii="Arial" w:hAnsi="Arial" w:cs="Arial"/>
            <w:sz w:val="20"/>
            <w:szCs w:val="20"/>
          </w:rPr>
          <w:tab/>
        </w:r>
        <w:proofErr w:type="spellStart"/>
        <w:r>
          <w:rPr>
            <w:rFonts w:ascii="Arial" w:hAnsi="Arial" w:cs="Arial"/>
            <w:sz w:val="20"/>
            <w:szCs w:val="20"/>
          </w:rPr>
          <w:t>Douma</w:t>
        </w:r>
        <w:proofErr w:type="spellEnd"/>
        <w:r>
          <w:rPr>
            <w:rFonts w:ascii="Arial" w:hAnsi="Arial" w:cs="Arial"/>
            <w:sz w:val="20"/>
            <w:szCs w:val="20"/>
          </w:rPr>
          <w:t xml:space="preserve">, S. </w:t>
        </w:r>
        <w:r>
          <w:rPr>
            <w:rFonts w:ascii="Arial" w:hAnsi="Arial" w:cs="Arial"/>
            <w:i/>
            <w:iCs/>
            <w:sz w:val="20"/>
            <w:szCs w:val="20"/>
          </w:rPr>
          <w:t>et al.</w:t>
        </w:r>
        <w:r>
          <w:rPr>
            <w:rFonts w:ascii="Arial" w:hAnsi="Arial" w:cs="Arial"/>
            <w:sz w:val="20"/>
            <w:szCs w:val="20"/>
          </w:rPr>
          <w:t xml:space="preserve"> Prevalence of primary hyperaldosteronism in resistant hypertension: a retrospective observational study. </w:t>
        </w:r>
        <w:r>
          <w:rPr>
            <w:rFonts w:ascii="Arial" w:hAnsi="Arial" w:cs="Arial"/>
            <w:i/>
            <w:iCs/>
            <w:sz w:val="20"/>
            <w:szCs w:val="20"/>
          </w:rPr>
          <w:t>The Lancet</w:t>
        </w:r>
        <w:r>
          <w:rPr>
            <w:rFonts w:ascii="Arial" w:hAnsi="Arial" w:cs="Arial"/>
            <w:sz w:val="20"/>
            <w:szCs w:val="20"/>
          </w:rPr>
          <w:t xml:space="preserve"> </w:t>
        </w:r>
        <w:r>
          <w:rPr>
            <w:rFonts w:ascii="Arial" w:hAnsi="Arial" w:cs="Arial"/>
            <w:b/>
            <w:bCs/>
            <w:sz w:val="20"/>
            <w:szCs w:val="20"/>
          </w:rPr>
          <w:t>371,</w:t>
        </w:r>
        <w:r>
          <w:rPr>
            <w:rFonts w:ascii="Arial" w:hAnsi="Arial" w:cs="Arial"/>
            <w:sz w:val="20"/>
            <w:szCs w:val="20"/>
          </w:rPr>
          <w:t xml:space="preserve"> 1921–1926 (2008).</w:t>
        </w:r>
      </w:ins>
    </w:p>
    <w:p w14:paraId="1B6BB7D7" w14:textId="77777777" w:rsidR="00020CCC" w:rsidRDefault="00020CCC" w:rsidP="00020CCC">
      <w:pPr>
        <w:widowControl w:val="0"/>
        <w:tabs>
          <w:tab w:val="left" w:pos="640"/>
        </w:tabs>
        <w:autoSpaceDE w:val="0"/>
        <w:autoSpaceDN w:val="0"/>
        <w:adjustRightInd w:val="0"/>
        <w:ind w:left="640" w:hanging="640"/>
        <w:rPr>
          <w:ins w:id="96" w:author="Daniel Herman" w:date="2017-02-01T15:27:00Z"/>
          <w:rFonts w:ascii="Arial" w:hAnsi="Arial" w:cs="Arial"/>
          <w:sz w:val="20"/>
          <w:szCs w:val="20"/>
        </w:rPr>
      </w:pPr>
      <w:ins w:id="97" w:author="Daniel Herman" w:date="2017-02-01T15:27:00Z">
        <w:r>
          <w:rPr>
            <w:rFonts w:ascii="Arial" w:hAnsi="Arial" w:cs="Arial"/>
            <w:sz w:val="20"/>
            <w:szCs w:val="20"/>
          </w:rPr>
          <w:t>6.</w:t>
        </w:r>
        <w:r>
          <w:rPr>
            <w:rFonts w:ascii="Arial" w:hAnsi="Arial" w:cs="Arial"/>
            <w:sz w:val="20"/>
            <w:szCs w:val="20"/>
          </w:rPr>
          <w:tab/>
        </w:r>
        <w:proofErr w:type="spellStart"/>
        <w:r>
          <w:rPr>
            <w:rFonts w:ascii="Arial" w:hAnsi="Arial" w:cs="Arial"/>
            <w:sz w:val="20"/>
            <w:szCs w:val="20"/>
          </w:rPr>
          <w:t>Käyser</w:t>
        </w:r>
        <w:proofErr w:type="spellEnd"/>
        <w:r>
          <w:rPr>
            <w:rFonts w:ascii="Arial" w:hAnsi="Arial" w:cs="Arial"/>
            <w:sz w:val="20"/>
            <w:szCs w:val="20"/>
          </w:rPr>
          <w:t xml:space="preserve">, S. C. </w:t>
        </w:r>
        <w:r>
          <w:rPr>
            <w:rFonts w:ascii="Arial" w:hAnsi="Arial" w:cs="Arial"/>
            <w:i/>
            <w:iCs/>
            <w:sz w:val="20"/>
            <w:szCs w:val="20"/>
          </w:rPr>
          <w:t>et al.</w:t>
        </w:r>
        <w:r>
          <w:rPr>
            <w:rFonts w:ascii="Arial" w:hAnsi="Arial" w:cs="Arial"/>
            <w:sz w:val="20"/>
            <w:szCs w:val="20"/>
          </w:rPr>
          <w:t xml:space="preserve"> Study Heterogeneity and Estimation of Prevalence of Primary Aldosteronism: A Systematic Review and Meta-Regression Analysis. </w:t>
        </w:r>
        <w:r>
          <w:rPr>
            <w:rFonts w:ascii="Arial" w:hAnsi="Arial" w:cs="Arial"/>
            <w:i/>
            <w:iCs/>
            <w:sz w:val="20"/>
            <w:szCs w:val="20"/>
          </w:rPr>
          <w:t>The Journal of Clinical Endocrinology &amp; Metabolism</w:t>
        </w:r>
        <w:r>
          <w:rPr>
            <w:rFonts w:ascii="Arial" w:hAnsi="Arial" w:cs="Arial"/>
            <w:sz w:val="20"/>
            <w:szCs w:val="20"/>
          </w:rPr>
          <w:t xml:space="preserve"> </w:t>
        </w:r>
        <w:r>
          <w:rPr>
            <w:rFonts w:ascii="Arial" w:hAnsi="Arial" w:cs="Arial"/>
            <w:b/>
            <w:bCs/>
            <w:sz w:val="20"/>
            <w:szCs w:val="20"/>
          </w:rPr>
          <w:t>101,</w:t>
        </w:r>
        <w:r>
          <w:rPr>
            <w:rFonts w:ascii="Arial" w:hAnsi="Arial" w:cs="Arial"/>
            <w:sz w:val="20"/>
            <w:szCs w:val="20"/>
          </w:rPr>
          <w:t xml:space="preserve"> 2826–2835 (2016).</w:t>
        </w:r>
      </w:ins>
    </w:p>
    <w:p w14:paraId="0E787C3D" w14:textId="77777777" w:rsidR="00020CCC" w:rsidRDefault="00020CCC" w:rsidP="00020CCC">
      <w:pPr>
        <w:widowControl w:val="0"/>
        <w:tabs>
          <w:tab w:val="left" w:pos="640"/>
        </w:tabs>
        <w:autoSpaceDE w:val="0"/>
        <w:autoSpaceDN w:val="0"/>
        <w:adjustRightInd w:val="0"/>
        <w:ind w:left="640" w:hanging="640"/>
        <w:rPr>
          <w:ins w:id="98" w:author="Daniel Herman" w:date="2017-02-01T15:27:00Z"/>
          <w:rFonts w:ascii="Arial" w:hAnsi="Arial" w:cs="Arial"/>
          <w:sz w:val="20"/>
          <w:szCs w:val="20"/>
        </w:rPr>
      </w:pPr>
      <w:ins w:id="99" w:author="Daniel Herman" w:date="2017-02-01T15:27:00Z">
        <w:r>
          <w:rPr>
            <w:rFonts w:ascii="Arial" w:hAnsi="Arial" w:cs="Arial"/>
            <w:sz w:val="20"/>
            <w:szCs w:val="20"/>
          </w:rPr>
          <w:t>7.</w:t>
        </w:r>
        <w:r>
          <w:rPr>
            <w:rFonts w:ascii="Arial" w:hAnsi="Arial" w:cs="Arial"/>
            <w:sz w:val="20"/>
            <w:szCs w:val="20"/>
          </w:rPr>
          <w:tab/>
        </w:r>
        <w:proofErr w:type="spellStart"/>
        <w:r>
          <w:rPr>
            <w:rFonts w:ascii="Arial" w:hAnsi="Arial" w:cs="Arial"/>
            <w:sz w:val="20"/>
            <w:szCs w:val="20"/>
          </w:rPr>
          <w:t>Hannemann</w:t>
        </w:r>
        <w:proofErr w:type="spellEnd"/>
        <w:r>
          <w:rPr>
            <w:rFonts w:ascii="Arial" w:hAnsi="Arial" w:cs="Arial"/>
            <w:sz w:val="20"/>
            <w:szCs w:val="20"/>
          </w:rPr>
          <w:t xml:space="preserve">, A. &amp; </w:t>
        </w:r>
        <w:proofErr w:type="spellStart"/>
        <w:r>
          <w:rPr>
            <w:rFonts w:ascii="Arial" w:hAnsi="Arial" w:cs="Arial"/>
            <w:sz w:val="20"/>
            <w:szCs w:val="20"/>
          </w:rPr>
          <w:t>Wallaschofski</w:t>
        </w:r>
        <w:proofErr w:type="spellEnd"/>
        <w:r>
          <w:rPr>
            <w:rFonts w:ascii="Arial" w:hAnsi="Arial" w:cs="Arial"/>
            <w:sz w:val="20"/>
            <w:szCs w:val="20"/>
          </w:rPr>
          <w:t xml:space="preserve">, H. Prevalence of Primary Aldosteronism in Patient's Cohorts and in Population-based Studies - A Review of the Current Literature. </w:t>
        </w:r>
        <w:proofErr w:type="spellStart"/>
        <w:r>
          <w:rPr>
            <w:rFonts w:ascii="Arial" w:hAnsi="Arial" w:cs="Arial"/>
            <w:i/>
            <w:iCs/>
            <w:sz w:val="20"/>
            <w:szCs w:val="20"/>
          </w:rPr>
          <w:t>Horm</w:t>
        </w:r>
        <w:proofErr w:type="spellEnd"/>
        <w:r>
          <w:rPr>
            <w:rFonts w:ascii="Arial" w:hAnsi="Arial" w:cs="Arial"/>
            <w:i/>
            <w:iCs/>
            <w:sz w:val="20"/>
            <w:szCs w:val="20"/>
          </w:rPr>
          <w:t xml:space="preserve"> </w:t>
        </w:r>
        <w:proofErr w:type="spellStart"/>
        <w:r>
          <w:rPr>
            <w:rFonts w:ascii="Arial" w:hAnsi="Arial" w:cs="Arial"/>
            <w:i/>
            <w:iCs/>
            <w:sz w:val="20"/>
            <w:szCs w:val="20"/>
          </w:rPr>
          <w:t>Metab</w:t>
        </w:r>
        <w:proofErr w:type="spellEnd"/>
        <w:r>
          <w:rPr>
            <w:rFonts w:ascii="Arial" w:hAnsi="Arial" w:cs="Arial"/>
            <w:i/>
            <w:iCs/>
            <w:sz w:val="20"/>
            <w:szCs w:val="20"/>
          </w:rPr>
          <w:t xml:space="preserve"> Res</w:t>
        </w:r>
        <w:r>
          <w:rPr>
            <w:rFonts w:ascii="Arial" w:hAnsi="Arial" w:cs="Arial"/>
            <w:sz w:val="20"/>
            <w:szCs w:val="20"/>
          </w:rPr>
          <w:t xml:space="preserve"> </w:t>
        </w:r>
        <w:r>
          <w:rPr>
            <w:rFonts w:ascii="Arial" w:hAnsi="Arial" w:cs="Arial"/>
            <w:b/>
            <w:bCs/>
            <w:sz w:val="20"/>
            <w:szCs w:val="20"/>
          </w:rPr>
          <w:t>44,</w:t>
        </w:r>
        <w:r>
          <w:rPr>
            <w:rFonts w:ascii="Arial" w:hAnsi="Arial" w:cs="Arial"/>
            <w:sz w:val="20"/>
            <w:szCs w:val="20"/>
          </w:rPr>
          <w:t xml:space="preserve"> 157–162 (2011).</w:t>
        </w:r>
      </w:ins>
    </w:p>
    <w:p w14:paraId="3F42EE6D" w14:textId="77777777" w:rsidR="00020CCC" w:rsidRDefault="00020CCC" w:rsidP="00020CCC">
      <w:pPr>
        <w:widowControl w:val="0"/>
        <w:tabs>
          <w:tab w:val="left" w:pos="640"/>
        </w:tabs>
        <w:autoSpaceDE w:val="0"/>
        <w:autoSpaceDN w:val="0"/>
        <w:adjustRightInd w:val="0"/>
        <w:ind w:left="640" w:hanging="640"/>
        <w:rPr>
          <w:ins w:id="100" w:author="Daniel Herman" w:date="2017-02-01T15:27:00Z"/>
          <w:rFonts w:ascii="Arial" w:hAnsi="Arial" w:cs="Arial"/>
          <w:sz w:val="20"/>
          <w:szCs w:val="20"/>
        </w:rPr>
      </w:pPr>
      <w:ins w:id="101" w:author="Daniel Herman" w:date="2017-02-01T15:27:00Z">
        <w:r>
          <w:rPr>
            <w:rFonts w:ascii="Arial" w:hAnsi="Arial" w:cs="Arial"/>
            <w:sz w:val="20"/>
            <w:szCs w:val="20"/>
          </w:rPr>
          <w:t>8.</w:t>
        </w:r>
        <w:r>
          <w:rPr>
            <w:rFonts w:ascii="Arial" w:hAnsi="Arial" w:cs="Arial"/>
            <w:sz w:val="20"/>
            <w:szCs w:val="20"/>
          </w:rPr>
          <w:tab/>
          <w:t xml:space="preserve">Funder, J. W. </w:t>
        </w:r>
        <w:r>
          <w:rPr>
            <w:rFonts w:ascii="Arial" w:hAnsi="Arial" w:cs="Arial"/>
            <w:i/>
            <w:iCs/>
            <w:sz w:val="20"/>
            <w:szCs w:val="20"/>
          </w:rPr>
          <w:t>et al.</w:t>
        </w:r>
        <w:r>
          <w:rPr>
            <w:rFonts w:ascii="Arial" w:hAnsi="Arial" w:cs="Arial"/>
            <w:sz w:val="20"/>
            <w:szCs w:val="20"/>
          </w:rPr>
          <w:t xml:space="preserve"> The Management of Primary Aldosteronism: Case Detection, Diagnosis, and Treatment: An Endocrine Society Clinical Practice Guideline. </w:t>
        </w:r>
        <w:r>
          <w:rPr>
            <w:rFonts w:ascii="Arial" w:hAnsi="Arial" w:cs="Arial"/>
            <w:i/>
            <w:iCs/>
            <w:sz w:val="20"/>
            <w:szCs w:val="20"/>
          </w:rPr>
          <w:t>The Journal of Clinical Endocrinology &amp; Metabolism</w:t>
        </w:r>
        <w:r>
          <w:rPr>
            <w:rFonts w:ascii="Arial" w:hAnsi="Arial" w:cs="Arial"/>
            <w:sz w:val="20"/>
            <w:szCs w:val="20"/>
          </w:rPr>
          <w:t xml:space="preserve"> </w:t>
        </w:r>
        <w:r>
          <w:rPr>
            <w:rFonts w:ascii="Arial" w:hAnsi="Arial" w:cs="Arial"/>
            <w:b/>
            <w:bCs/>
            <w:sz w:val="20"/>
            <w:szCs w:val="20"/>
          </w:rPr>
          <w:t>101,</w:t>
        </w:r>
        <w:r>
          <w:rPr>
            <w:rFonts w:ascii="Arial" w:hAnsi="Arial" w:cs="Arial"/>
            <w:sz w:val="20"/>
            <w:szCs w:val="20"/>
          </w:rPr>
          <w:t xml:space="preserve"> 1889–1916 (2016).</w:t>
        </w:r>
      </w:ins>
    </w:p>
    <w:p w14:paraId="05C1A345" w14:textId="77777777" w:rsidR="00020CCC" w:rsidRDefault="00020CCC" w:rsidP="00020CCC">
      <w:pPr>
        <w:widowControl w:val="0"/>
        <w:tabs>
          <w:tab w:val="left" w:pos="640"/>
        </w:tabs>
        <w:autoSpaceDE w:val="0"/>
        <w:autoSpaceDN w:val="0"/>
        <w:adjustRightInd w:val="0"/>
        <w:ind w:left="640" w:hanging="640"/>
        <w:rPr>
          <w:ins w:id="102" w:author="Daniel Herman" w:date="2017-02-01T15:27:00Z"/>
          <w:rFonts w:ascii="Arial" w:hAnsi="Arial" w:cs="Arial"/>
          <w:sz w:val="20"/>
          <w:szCs w:val="20"/>
        </w:rPr>
      </w:pPr>
      <w:ins w:id="103" w:author="Daniel Herman" w:date="2017-02-01T15:27:00Z">
        <w:r>
          <w:rPr>
            <w:rFonts w:ascii="Arial" w:hAnsi="Arial" w:cs="Arial"/>
            <w:sz w:val="20"/>
            <w:szCs w:val="20"/>
          </w:rPr>
          <w:t>9.</w:t>
        </w:r>
        <w:r>
          <w:rPr>
            <w:rFonts w:ascii="Arial" w:hAnsi="Arial" w:cs="Arial"/>
            <w:sz w:val="20"/>
            <w:szCs w:val="20"/>
          </w:rPr>
          <w:tab/>
        </w:r>
        <w:proofErr w:type="spellStart"/>
        <w:r>
          <w:rPr>
            <w:rFonts w:ascii="Arial" w:hAnsi="Arial" w:cs="Arial"/>
            <w:sz w:val="20"/>
            <w:szCs w:val="20"/>
          </w:rPr>
          <w:t>Milliez</w:t>
        </w:r>
        <w:proofErr w:type="spellEnd"/>
        <w:r>
          <w:rPr>
            <w:rFonts w:ascii="Arial" w:hAnsi="Arial" w:cs="Arial"/>
            <w:sz w:val="20"/>
            <w:szCs w:val="20"/>
          </w:rPr>
          <w:t xml:space="preserve">, P. </w:t>
        </w:r>
        <w:r>
          <w:rPr>
            <w:rFonts w:ascii="Arial" w:hAnsi="Arial" w:cs="Arial"/>
            <w:i/>
            <w:iCs/>
            <w:sz w:val="20"/>
            <w:szCs w:val="20"/>
          </w:rPr>
          <w:t>et al.</w:t>
        </w:r>
        <w:r>
          <w:rPr>
            <w:rFonts w:ascii="Arial" w:hAnsi="Arial" w:cs="Arial"/>
            <w:sz w:val="20"/>
            <w:szCs w:val="20"/>
          </w:rPr>
          <w:t xml:space="preserve"> Evidence for an increased rate of cardiovascular events in patients with primary aldosteronism. </w:t>
        </w:r>
        <w:r>
          <w:rPr>
            <w:rFonts w:ascii="Arial" w:hAnsi="Arial" w:cs="Arial"/>
            <w:i/>
            <w:iCs/>
            <w:sz w:val="20"/>
            <w:szCs w:val="20"/>
          </w:rPr>
          <w:t xml:space="preserve">J. Am. Coll. </w:t>
        </w:r>
        <w:proofErr w:type="spellStart"/>
        <w:r>
          <w:rPr>
            <w:rFonts w:ascii="Arial" w:hAnsi="Arial" w:cs="Arial"/>
            <w:i/>
            <w:iCs/>
            <w:sz w:val="20"/>
            <w:szCs w:val="20"/>
          </w:rPr>
          <w:t>Cardiol</w:t>
        </w:r>
        <w:proofErr w:type="spellEnd"/>
        <w:r>
          <w:rPr>
            <w:rFonts w:ascii="Arial" w:hAnsi="Arial" w:cs="Arial"/>
            <w:i/>
            <w:iCs/>
            <w:sz w:val="20"/>
            <w:szCs w:val="20"/>
          </w:rPr>
          <w:t>.</w:t>
        </w:r>
        <w:r>
          <w:rPr>
            <w:rFonts w:ascii="Arial" w:hAnsi="Arial" w:cs="Arial"/>
            <w:sz w:val="20"/>
            <w:szCs w:val="20"/>
          </w:rPr>
          <w:t xml:space="preserve"> </w:t>
        </w:r>
        <w:r>
          <w:rPr>
            <w:rFonts w:ascii="Arial" w:hAnsi="Arial" w:cs="Arial"/>
            <w:b/>
            <w:bCs/>
            <w:sz w:val="20"/>
            <w:szCs w:val="20"/>
          </w:rPr>
          <w:t>45,</w:t>
        </w:r>
        <w:r>
          <w:rPr>
            <w:rFonts w:ascii="Arial" w:hAnsi="Arial" w:cs="Arial"/>
            <w:sz w:val="20"/>
            <w:szCs w:val="20"/>
          </w:rPr>
          <w:t xml:space="preserve"> 1243–1248 (2005).</w:t>
        </w:r>
      </w:ins>
    </w:p>
    <w:p w14:paraId="70A12F1B" w14:textId="77777777" w:rsidR="00020CCC" w:rsidRDefault="00020CCC" w:rsidP="00020CCC">
      <w:pPr>
        <w:widowControl w:val="0"/>
        <w:tabs>
          <w:tab w:val="left" w:pos="640"/>
        </w:tabs>
        <w:autoSpaceDE w:val="0"/>
        <w:autoSpaceDN w:val="0"/>
        <w:adjustRightInd w:val="0"/>
        <w:ind w:left="640" w:hanging="640"/>
        <w:rPr>
          <w:ins w:id="104" w:author="Daniel Herman" w:date="2017-02-01T15:27:00Z"/>
          <w:rFonts w:ascii="Arial" w:hAnsi="Arial" w:cs="Arial"/>
          <w:sz w:val="20"/>
          <w:szCs w:val="20"/>
        </w:rPr>
      </w:pPr>
      <w:ins w:id="105" w:author="Daniel Herman" w:date="2017-02-01T15:27:00Z">
        <w:r>
          <w:rPr>
            <w:rFonts w:ascii="Arial" w:hAnsi="Arial" w:cs="Arial"/>
            <w:sz w:val="20"/>
            <w:szCs w:val="20"/>
          </w:rPr>
          <w:t>10.</w:t>
        </w:r>
        <w:r>
          <w:rPr>
            <w:rFonts w:ascii="Arial" w:hAnsi="Arial" w:cs="Arial"/>
            <w:sz w:val="20"/>
            <w:szCs w:val="20"/>
          </w:rPr>
          <w:tab/>
        </w:r>
        <w:proofErr w:type="spellStart"/>
        <w:r>
          <w:rPr>
            <w:rFonts w:ascii="Arial" w:hAnsi="Arial" w:cs="Arial"/>
            <w:sz w:val="20"/>
            <w:szCs w:val="20"/>
          </w:rPr>
          <w:t>Reincke</w:t>
        </w:r>
        <w:proofErr w:type="spellEnd"/>
        <w:r>
          <w:rPr>
            <w:rFonts w:ascii="Arial" w:hAnsi="Arial" w:cs="Arial"/>
            <w:sz w:val="20"/>
            <w:szCs w:val="20"/>
          </w:rPr>
          <w:t xml:space="preserve">, M. </w:t>
        </w:r>
        <w:r>
          <w:rPr>
            <w:rFonts w:ascii="Arial" w:hAnsi="Arial" w:cs="Arial"/>
            <w:i/>
            <w:iCs/>
            <w:sz w:val="20"/>
            <w:szCs w:val="20"/>
          </w:rPr>
          <w:t>et al.</w:t>
        </w:r>
        <w:r>
          <w:rPr>
            <w:rFonts w:ascii="Arial" w:hAnsi="Arial" w:cs="Arial"/>
            <w:sz w:val="20"/>
            <w:szCs w:val="20"/>
          </w:rPr>
          <w:t xml:space="preserve"> Observational study mortality in treated primary aldosteronism: the German Conn's registry. </w:t>
        </w:r>
        <w:r>
          <w:rPr>
            <w:rFonts w:ascii="Arial" w:hAnsi="Arial" w:cs="Arial"/>
            <w:i/>
            <w:iCs/>
            <w:sz w:val="20"/>
            <w:szCs w:val="20"/>
          </w:rPr>
          <w:t>Hypertension</w:t>
        </w:r>
        <w:r>
          <w:rPr>
            <w:rFonts w:ascii="Arial" w:hAnsi="Arial" w:cs="Arial"/>
            <w:sz w:val="20"/>
            <w:szCs w:val="20"/>
          </w:rPr>
          <w:t xml:space="preserve"> </w:t>
        </w:r>
        <w:r>
          <w:rPr>
            <w:rFonts w:ascii="Arial" w:hAnsi="Arial" w:cs="Arial"/>
            <w:b/>
            <w:bCs/>
            <w:sz w:val="20"/>
            <w:szCs w:val="20"/>
          </w:rPr>
          <w:t>60,</w:t>
        </w:r>
        <w:r>
          <w:rPr>
            <w:rFonts w:ascii="Arial" w:hAnsi="Arial" w:cs="Arial"/>
            <w:sz w:val="20"/>
            <w:szCs w:val="20"/>
          </w:rPr>
          <w:t xml:space="preserve"> 618–624 (2012).</w:t>
        </w:r>
      </w:ins>
    </w:p>
    <w:p w14:paraId="729922FB" w14:textId="77777777" w:rsidR="00020CCC" w:rsidRDefault="00020CCC" w:rsidP="00020CCC">
      <w:pPr>
        <w:widowControl w:val="0"/>
        <w:tabs>
          <w:tab w:val="left" w:pos="640"/>
        </w:tabs>
        <w:autoSpaceDE w:val="0"/>
        <w:autoSpaceDN w:val="0"/>
        <w:adjustRightInd w:val="0"/>
        <w:ind w:left="640" w:hanging="640"/>
        <w:rPr>
          <w:ins w:id="106" w:author="Daniel Herman" w:date="2017-02-01T15:27:00Z"/>
          <w:rFonts w:ascii="Arial" w:hAnsi="Arial" w:cs="Arial"/>
          <w:sz w:val="20"/>
          <w:szCs w:val="20"/>
        </w:rPr>
      </w:pPr>
      <w:ins w:id="107" w:author="Daniel Herman" w:date="2017-02-01T15:27:00Z">
        <w:r>
          <w:rPr>
            <w:rFonts w:ascii="Arial" w:hAnsi="Arial" w:cs="Arial"/>
            <w:sz w:val="20"/>
            <w:szCs w:val="20"/>
          </w:rPr>
          <w:t>11.</w:t>
        </w:r>
        <w:r>
          <w:rPr>
            <w:rFonts w:ascii="Arial" w:hAnsi="Arial" w:cs="Arial"/>
            <w:sz w:val="20"/>
            <w:szCs w:val="20"/>
          </w:rPr>
          <w:tab/>
          <w:t xml:space="preserve">Lin, Y.-H. </w:t>
        </w:r>
        <w:proofErr w:type="gramStart"/>
        <w:r>
          <w:rPr>
            <w:rFonts w:ascii="Arial" w:hAnsi="Arial" w:cs="Arial"/>
            <w:i/>
            <w:iCs/>
            <w:sz w:val="20"/>
            <w:szCs w:val="20"/>
          </w:rPr>
          <w:t>et al.</w:t>
        </w:r>
        <w:proofErr w:type="gramEnd"/>
        <w:r>
          <w:rPr>
            <w:rFonts w:ascii="Arial" w:hAnsi="Arial" w:cs="Arial"/>
            <w:sz w:val="20"/>
            <w:szCs w:val="20"/>
          </w:rPr>
          <w:t xml:space="preserve"> Adrenalectomy improves increased carotid intima-media thickness and arterial stiffness in patients with aldosterone producing adenoma. </w:t>
        </w:r>
        <w:r>
          <w:rPr>
            <w:rFonts w:ascii="Arial" w:hAnsi="Arial" w:cs="Arial"/>
            <w:i/>
            <w:iCs/>
            <w:sz w:val="20"/>
            <w:szCs w:val="20"/>
          </w:rPr>
          <w:t>Atherosclerosis</w:t>
        </w:r>
        <w:r>
          <w:rPr>
            <w:rFonts w:ascii="Arial" w:hAnsi="Arial" w:cs="Arial"/>
            <w:sz w:val="20"/>
            <w:szCs w:val="20"/>
          </w:rPr>
          <w:t xml:space="preserve"> </w:t>
        </w:r>
        <w:r>
          <w:rPr>
            <w:rFonts w:ascii="Arial" w:hAnsi="Arial" w:cs="Arial"/>
            <w:b/>
            <w:bCs/>
            <w:sz w:val="20"/>
            <w:szCs w:val="20"/>
          </w:rPr>
          <w:t>221,</w:t>
        </w:r>
        <w:r>
          <w:rPr>
            <w:rFonts w:ascii="Arial" w:hAnsi="Arial" w:cs="Arial"/>
            <w:sz w:val="20"/>
            <w:szCs w:val="20"/>
          </w:rPr>
          <w:t xml:space="preserve"> 154–159 (2012).</w:t>
        </w:r>
      </w:ins>
    </w:p>
    <w:p w14:paraId="77DFE0E8" w14:textId="77777777" w:rsidR="00020CCC" w:rsidRDefault="00020CCC" w:rsidP="00020CCC">
      <w:pPr>
        <w:widowControl w:val="0"/>
        <w:tabs>
          <w:tab w:val="left" w:pos="640"/>
        </w:tabs>
        <w:autoSpaceDE w:val="0"/>
        <w:autoSpaceDN w:val="0"/>
        <w:adjustRightInd w:val="0"/>
        <w:ind w:left="640" w:hanging="640"/>
        <w:rPr>
          <w:ins w:id="108" w:author="Daniel Herman" w:date="2017-02-01T15:27:00Z"/>
          <w:rFonts w:ascii="Arial" w:hAnsi="Arial" w:cs="Arial"/>
          <w:sz w:val="20"/>
          <w:szCs w:val="20"/>
        </w:rPr>
      </w:pPr>
      <w:ins w:id="109" w:author="Daniel Herman" w:date="2017-02-01T15:27:00Z">
        <w:r>
          <w:rPr>
            <w:rFonts w:ascii="Arial" w:hAnsi="Arial" w:cs="Arial"/>
            <w:sz w:val="20"/>
            <w:szCs w:val="20"/>
          </w:rPr>
          <w:t>12.</w:t>
        </w:r>
        <w:r>
          <w:rPr>
            <w:rFonts w:ascii="Arial" w:hAnsi="Arial" w:cs="Arial"/>
            <w:sz w:val="20"/>
            <w:szCs w:val="20"/>
          </w:rPr>
          <w:tab/>
          <w:t xml:space="preserve">Catena, C. </w:t>
        </w:r>
        <w:r>
          <w:rPr>
            <w:rFonts w:ascii="Arial" w:hAnsi="Arial" w:cs="Arial"/>
            <w:i/>
            <w:iCs/>
            <w:sz w:val="20"/>
            <w:szCs w:val="20"/>
          </w:rPr>
          <w:t>et al.</w:t>
        </w:r>
        <w:r>
          <w:rPr>
            <w:rFonts w:ascii="Arial" w:hAnsi="Arial" w:cs="Arial"/>
            <w:sz w:val="20"/>
            <w:szCs w:val="20"/>
          </w:rPr>
          <w:t xml:space="preserve"> Long-Term Cardiac Effects of Adrenalectomy or Mineralocorticoid Antagonists in Patients </w:t>
        </w:r>
        <w:proofErr w:type="gramStart"/>
        <w:r>
          <w:rPr>
            <w:rFonts w:ascii="Arial" w:hAnsi="Arial" w:cs="Arial"/>
            <w:sz w:val="20"/>
            <w:szCs w:val="20"/>
          </w:rPr>
          <w:t>With</w:t>
        </w:r>
        <w:proofErr w:type="gramEnd"/>
        <w:r>
          <w:rPr>
            <w:rFonts w:ascii="Arial" w:hAnsi="Arial" w:cs="Arial"/>
            <w:sz w:val="20"/>
            <w:szCs w:val="20"/>
          </w:rPr>
          <w:t xml:space="preserve"> Primary Aldosteronism. </w:t>
        </w:r>
        <w:r>
          <w:rPr>
            <w:rFonts w:ascii="Arial" w:hAnsi="Arial" w:cs="Arial"/>
            <w:i/>
            <w:iCs/>
            <w:sz w:val="20"/>
            <w:szCs w:val="20"/>
          </w:rPr>
          <w:t>Hypertension</w:t>
        </w:r>
        <w:r>
          <w:rPr>
            <w:rFonts w:ascii="Arial" w:hAnsi="Arial" w:cs="Arial"/>
            <w:sz w:val="20"/>
            <w:szCs w:val="20"/>
          </w:rPr>
          <w:t xml:space="preserve"> </w:t>
        </w:r>
        <w:r>
          <w:rPr>
            <w:rFonts w:ascii="Arial" w:hAnsi="Arial" w:cs="Arial"/>
            <w:b/>
            <w:bCs/>
            <w:sz w:val="20"/>
            <w:szCs w:val="20"/>
          </w:rPr>
          <w:t>50,</w:t>
        </w:r>
        <w:r>
          <w:rPr>
            <w:rFonts w:ascii="Arial" w:hAnsi="Arial" w:cs="Arial"/>
            <w:sz w:val="20"/>
            <w:szCs w:val="20"/>
          </w:rPr>
          <w:t xml:space="preserve"> 911–918 (2007).</w:t>
        </w:r>
      </w:ins>
    </w:p>
    <w:p w14:paraId="62C40982" w14:textId="77777777" w:rsidR="00020CCC" w:rsidRDefault="00020CCC" w:rsidP="00020CCC">
      <w:pPr>
        <w:widowControl w:val="0"/>
        <w:tabs>
          <w:tab w:val="left" w:pos="640"/>
        </w:tabs>
        <w:autoSpaceDE w:val="0"/>
        <w:autoSpaceDN w:val="0"/>
        <w:adjustRightInd w:val="0"/>
        <w:ind w:left="640" w:hanging="640"/>
        <w:rPr>
          <w:ins w:id="110" w:author="Daniel Herman" w:date="2017-02-01T15:27:00Z"/>
          <w:rFonts w:ascii="Arial" w:hAnsi="Arial" w:cs="Arial"/>
          <w:sz w:val="20"/>
          <w:szCs w:val="20"/>
        </w:rPr>
      </w:pPr>
      <w:ins w:id="111" w:author="Daniel Herman" w:date="2017-02-01T15:27:00Z">
        <w:r>
          <w:rPr>
            <w:rFonts w:ascii="Arial" w:hAnsi="Arial" w:cs="Arial"/>
            <w:sz w:val="20"/>
            <w:szCs w:val="20"/>
          </w:rPr>
          <w:t>13.</w:t>
        </w:r>
        <w:r>
          <w:rPr>
            <w:rFonts w:ascii="Arial" w:hAnsi="Arial" w:cs="Arial"/>
            <w:sz w:val="20"/>
            <w:szCs w:val="20"/>
          </w:rPr>
          <w:tab/>
          <w:t xml:space="preserve">Calhoun, D. A., </w:t>
        </w:r>
        <w:proofErr w:type="spellStart"/>
        <w:r>
          <w:rPr>
            <w:rFonts w:ascii="Arial" w:hAnsi="Arial" w:cs="Arial"/>
            <w:sz w:val="20"/>
            <w:szCs w:val="20"/>
          </w:rPr>
          <w:t>Nishizaka</w:t>
        </w:r>
        <w:proofErr w:type="spellEnd"/>
        <w:r>
          <w:rPr>
            <w:rFonts w:ascii="Arial" w:hAnsi="Arial" w:cs="Arial"/>
            <w:sz w:val="20"/>
            <w:szCs w:val="20"/>
          </w:rPr>
          <w:t xml:space="preserve">, M. K., Zaman, M. A., Thakkar, R. B. &amp; </w:t>
        </w:r>
        <w:proofErr w:type="spellStart"/>
        <w:r>
          <w:rPr>
            <w:rFonts w:ascii="Arial" w:hAnsi="Arial" w:cs="Arial"/>
            <w:sz w:val="20"/>
            <w:szCs w:val="20"/>
          </w:rPr>
          <w:t>Weissmann</w:t>
        </w:r>
        <w:proofErr w:type="spellEnd"/>
        <w:r>
          <w:rPr>
            <w:rFonts w:ascii="Arial" w:hAnsi="Arial" w:cs="Arial"/>
            <w:sz w:val="20"/>
            <w:szCs w:val="20"/>
          </w:rPr>
          <w:t xml:space="preserve">, P. Hyperaldosteronism Among Black and White Subjects </w:t>
        </w:r>
        <w:proofErr w:type="gramStart"/>
        <w:r>
          <w:rPr>
            <w:rFonts w:ascii="Arial" w:hAnsi="Arial" w:cs="Arial"/>
            <w:sz w:val="20"/>
            <w:szCs w:val="20"/>
          </w:rPr>
          <w:t>With</w:t>
        </w:r>
        <w:proofErr w:type="gramEnd"/>
        <w:r>
          <w:rPr>
            <w:rFonts w:ascii="Arial" w:hAnsi="Arial" w:cs="Arial"/>
            <w:sz w:val="20"/>
            <w:szCs w:val="20"/>
          </w:rPr>
          <w:t xml:space="preserve"> Resistant Hypertension. </w:t>
        </w:r>
        <w:r>
          <w:rPr>
            <w:rFonts w:ascii="Arial" w:hAnsi="Arial" w:cs="Arial"/>
            <w:i/>
            <w:iCs/>
            <w:sz w:val="20"/>
            <w:szCs w:val="20"/>
          </w:rPr>
          <w:t>Hypertension</w:t>
        </w:r>
        <w:r>
          <w:rPr>
            <w:rFonts w:ascii="Arial" w:hAnsi="Arial" w:cs="Arial"/>
            <w:sz w:val="20"/>
            <w:szCs w:val="20"/>
          </w:rPr>
          <w:t xml:space="preserve"> </w:t>
        </w:r>
        <w:r>
          <w:rPr>
            <w:rFonts w:ascii="Arial" w:hAnsi="Arial" w:cs="Arial"/>
            <w:b/>
            <w:bCs/>
            <w:sz w:val="20"/>
            <w:szCs w:val="20"/>
          </w:rPr>
          <w:t>40,</w:t>
        </w:r>
        <w:r>
          <w:rPr>
            <w:rFonts w:ascii="Arial" w:hAnsi="Arial" w:cs="Arial"/>
            <w:sz w:val="20"/>
            <w:szCs w:val="20"/>
          </w:rPr>
          <w:t xml:space="preserve"> 892–896 (2002).</w:t>
        </w:r>
      </w:ins>
    </w:p>
    <w:p w14:paraId="15ADA95B" w14:textId="77777777" w:rsidR="00020CCC" w:rsidRDefault="00020CCC" w:rsidP="00020CCC">
      <w:pPr>
        <w:widowControl w:val="0"/>
        <w:tabs>
          <w:tab w:val="left" w:pos="640"/>
        </w:tabs>
        <w:autoSpaceDE w:val="0"/>
        <w:autoSpaceDN w:val="0"/>
        <w:adjustRightInd w:val="0"/>
        <w:ind w:left="640" w:hanging="640"/>
        <w:rPr>
          <w:ins w:id="112" w:author="Daniel Herman" w:date="2017-02-01T15:27:00Z"/>
          <w:rFonts w:ascii="Arial" w:hAnsi="Arial" w:cs="Arial"/>
          <w:sz w:val="20"/>
          <w:szCs w:val="20"/>
        </w:rPr>
      </w:pPr>
      <w:ins w:id="113" w:author="Daniel Herman" w:date="2017-02-01T15:27:00Z">
        <w:r>
          <w:rPr>
            <w:rFonts w:ascii="Arial" w:hAnsi="Arial" w:cs="Arial"/>
            <w:sz w:val="20"/>
            <w:szCs w:val="20"/>
          </w:rPr>
          <w:t>14.</w:t>
        </w:r>
        <w:r>
          <w:rPr>
            <w:rFonts w:ascii="Arial" w:hAnsi="Arial" w:cs="Arial"/>
            <w:sz w:val="20"/>
            <w:szCs w:val="20"/>
          </w:rPr>
          <w:tab/>
        </w:r>
        <w:proofErr w:type="spellStart"/>
        <w:r>
          <w:rPr>
            <w:rFonts w:ascii="Arial" w:hAnsi="Arial" w:cs="Arial"/>
            <w:sz w:val="20"/>
            <w:szCs w:val="20"/>
          </w:rPr>
          <w:t>Gallay</w:t>
        </w:r>
        <w:proofErr w:type="spellEnd"/>
        <w:r>
          <w:rPr>
            <w:rFonts w:ascii="Arial" w:hAnsi="Arial" w:cs="Arial"/>
            <w:sz w:val="20"/>
            <w:szCs w:val="20"/>
          </w:rPr>
          <w:t xml:space="preserve">, B. J., Ahmad, S., Xu, L. &amp; </w:t>
        </w:r>
        <w:proofErr w:type="spellStart"/>
        <w:r>
          <w:rPr>
            <w:rFonts w:ascii="Arial" w:hAnsi="Arial" w:cs="Arial"/>
            <w:sz w:val="20"/>
            <w:szCs w:val="20"/>
          </w:rPr>
          <w:t>Toivola</w:t>
        </w:r>
        <w:proofErr w:type="spellEnd"/>
        <w:r>
          <w:rPr>
            <w:rFonts w:ascii="Arial" w:hAnsi="Arial" w:cs="Arial"/>
            <w:sz w:val="20"/>
            <w:szCs w:val="20"/>
          </w:rPr>
          <w:t xml:space="preserve">, B. Screening for primary aldosteronism without discontinuing hypertensive medications: plasma aldosterone-renin ratio. </w:t>
        </w:r>
        <w:r>
          <w:rPr>
            <w:rFonts w:ascii="Arial" w:hAnsi="Arial" w:cs="Arial"/>
            <w:i/>
            <w:iCs/>
            <w:sz w:val="20"/>
            <w:szCs w:val="20"/>
          </w:rPr>
          <w:t>American journal of …</w:t>
        </w:r>
        <w:r>
          <w:rPr>
            <w:rFonts w:ascii="Arial" w:hAnsi="Arial" w:cs="Arial"/>
            <w:sz w:val="20"/>
            <w:szCs w:val="20"/>
          </w:rPr>
          <w:t xml:space="preserve"> </w:t>
        </w:r>
        <w:r>
          <w:rPr>
            <w:rFonts w:ascii="Arial" w:hAnsi="Arial" w:cs="Arial"/>
            <w:b/>
            <w:bCs/>
            <w:sz w:val="20"/>
            <w:szCs w:val="20"/>
          </w:rPr>
          <w:t>37,</w:t>
        </w:r>
        <w:r>
          <w:rPr>
            <w:rFonts w:ascii="Arial" w:hAnsi="Arial" w:cs="Arial"/>
            <w:sz w:val="20"/>
            <w:szCs w:val="20"/>
          </w:rPr>
          <w:t xml:space="preserve"> 699–705 (2001).</w:t>
        </w:r>
      </w:ins>
    </w:p>
    <w:p w14:paraId="4246B577" w14:textId="77777777" w:rsidR="00020CCC" w:rsidRDefault="00020CCC" w:rsidP="00020CCC">
      <w:pPr>
        <w:widowControl w:val="0"/>
        <w:tabs>
          <w:tab w:val="left" w:pos="640"/>
        </w:tabs>
        <w:autoSpaceDE w:val="0"/>
        <w:autoSpaceDN w:val="0"/>
        <w:adjustRightInd w:val="0"/>
        <w:ind w:left="640" w:hanging="640"/>
        <w:rPr>
          <w:ins w:id="114" w:author="Daniel Herman" w:date="2017-02-01T15:27:00Z"/>
          <w:rFonts w:ascii="Arial" w:hAnsi="Arial" w:cs="Arial"/>
          <w:sz w:val="20"/>
          <w:szCs w:val="20"/>
        </w:rPr>
      </w:pPr>
      <w:ins w:id="115" w:author="Daniel Herman" w:date="2017-02-01T15:27:00Z">
        <w:r>
          <w:rPr>
            <w:rFonts w:ascii="Arial" w:hAnsi="Arial" w:cs="Arial"/>
            <w:sz w:val="20"/>
            <w:szCs w:val="20"/>
          </w:rPr>
          <w:t>15.</w:t>
        </w:r>
        <w:r>
          <w:rPr>
            <w:rFonts w:ascii="Arial" w:hAnsi="Arial" w:cs="Arial"/>
            <w:sz w:val="20"/>
            <w:szCs w:val="20"/>
          </w:rPr>
          <w:tab/>
        </w:r>
        <w:proofErr w:type="spellStart"/>
        <w:r>
          <w:rPr>
            <w:rFonts w:ascii="Arial" w:hAnsi="Arial" w:cs="Arial"/>
            <w:sz w:val="20"/>
            <w:szCs w:val="20"/>
          </w:rPr>
          <w:t>Eide</w:t>
        </w:r>
        <w:proofErr w:type="spellEnd"/>
        <w:r>
          <w:rPr>
            <w:rFonts w:ascii="Arial" w:hAnsi="Arial" w:cs="Arial"/>
            <w:sz w:val="20"/>
            <w:szCs w:val="20"/>
          </w:rPr>
          <w:t xml:space="preserve">, I. K., </w:t>
        </w:r>
        <w:proofErr w:type="spellStart"/>
        <w:r>
          <w:rPr>
            <w:rFonts w:ascii="Arial" w:hAnsi="Arial" w:cs="Arial"/>
            <w:sz w:val="20"/>
            <w:szCs w:val="20"/>
          </w:rPr>
          <w:t>Torjesen</w:t>
        </w:r>
        <w:proofErr w:type="spellEnd"/>
        <w:r>
          <w:rPr>
            <w:rFonts w:ascii="Arial" w:hAnsi="Arial" w:cs="Arial"/>
            <w:sz w:val="20"/>
            <w:szCs w:val="20"/>
          </w:rPr>
          <w:t xml:space="preserve">, P. A., </w:t>
        </w:r>
        <w:proofErr w:type="spellStart"/>
        <w:r>
          <w:rPr>
            <w:rFonts w:ascii="Arial" w:hAnsi="Arial" w:cs="Arial"/>
            <w:sz w:val="20"/>
            <w:szCs w:val="20"/>
          </w:rPr>
          <w:t>Drolsum</w:t>
        </w:r>
        <w:proofErr w:type="spellEnd"/>
        <w:r>
          <w:rPr>
            <w:rFonts w:ascii="Arial" w:hAnsi="Arial" w:cs="Arial"/>
            <w:sz w:val="20"/>
            <w:szCs w:val="20"/>
          </w:rPr>
          <w:t xml:space="preserve">, A., </w:t>
        </w:r>
        <w:proofErr w:type="spellStart"/>
        <w:r>
          <w:rPr>
            <w:rFonts w:ascii="Arial" w:hAnsi="Arial" w:cs="Arial"/>
            <w:sz w:val="20"/>
            <w:szCs w:val="20"/>
          </w:rPr>
          <w:t>Babovic</w:t>
        </w:r>
        <w:proofErr w:type="spellEnd"/>
        <w:r>
          <w:rPr>
            <w:rFonts w:ascii="Arial" w:hAnsi="Arial" w:cs="Arial"/>
            <w:sz w:val="20"/>
            <w:szCs w:val="20"/>
          </w:rPr>
          <w:t xml:space="preserve">, A. &amp; </w:t>
        </w:r>
        <w:proofErr w:type="spellStart"/>
        <w:r>
          <w:rPr>
            <w:rFonts w:ascii="Arial" w:hAnsi="Arial" w:cs="Arial"/>
            <w:sz w:val="20"/>
            <w:szCs w:val="20"/>
          </w:rPr>
          <w:t>Lilledahl</w:t>
        </w:r>
        <w:proofErr w:type="spellEnd"/>
        <w:r>
          <w:rPr>
            <w:rFonts w:ascii="Arial" w:hAnsi="Arial" w:cs="Arial"/>
            <w:sz w:val="20"/>
            <w:szCs w:val="20"/>
          </w:rPr>
          <w:t xml:space="preserve">, N. P. Low-renin status in therapy-resistant hypertension: a clue to efficient treatment. </w:t>
        </w:r>
        <w:r>
          <w:rPr>
            <w:rFonts w:ascii="Arial" w:hAnsi="Arial" w:cs="Arial"/>
            <w:i/>
            <w:iCs/>
            <w:sz w:val="20"/>
            <w:szCs w:val="20"/>
          </w:rPr>
          <w:t>Journal of Hypertension</w:t>
        </w:r>
        <w:r>
          <w:rPr>
            <w:rFonts w:ascii="Arial" w:hAnsi="Arial" w:cs="Arial"/>
            <w:sz w:val="20"/>
            <w:szCs w:val="20"/>
          </w:rPr>
          <w:t xml:space="preserve"> </w:t>
        </w:r>
        <w:r>
          <w:rPr>
            <w:rFonts w:ascii="Arial" w:hAnsi="Arial" w:cs="Arial"/>
            <w:b/>
            <w:bCs/>
            <w:sz w:val="20"/>
            <w:szCs w:val="20"/>
          </w:rPr>
          <w:t>22,</w:t>
        </w:r>
        <w:r>
          <w:rPr>
            <w:rFonts w:ascii="Arial" w:hAnsi="Arial" w:cs="Arial"/>
            <w:sz w:val="20"/>
            <w:szCs w:val="20"/>
          </w:rPr>
          <w:t xml:space="preserve"> 2217–2226 (2004).</w:t>
        </w:r>
      </w:ins>
    </w:p>
    <w:p w14:paraId="2DAC72EB" w14:textId="77777777" w:rsidR="00020CCC" w:rsidRDefault="00020CCC" w:rsidP="00020CCC">
      <w:pPr>
        <w:widowControl w:val="0"/>
        <w:tabs>
          <w:tab w:val="left" w:pos="640"/>
        </w:tabs>
        <w:autoSpaceDE w:val="0"/>
        <w:autoSpaceDN w:val="0"/>
        <w:adjustRightInd w:val="0"/>
        <w:ind w:left="640" w:hanging="640"/>
        <w:rPr>
          <w:ins w:id="116" w:author="Daniel Herman" w:date="2017-02-01T15:27:00Z"/>
          <w:rFonts w:ascii="Arial" w:hAnsi="Arial" w:cs="Arial"/>
          <w:sz w:val="20"/>
          <w:szCs w:val="20"/>
        </w:rPr>
      </w:pPr>
      <w:ins w:id="117" w:author="Daniel Herman" w:date="2017-02-01T15:27:00Z">
        <w:r>
          <w:rPr>
            <w:rFonts w:ascii="Arial" w:hAnsi="Arial" w:cs="Arial"/>
            <w:sz w:val="20"/>
            <w:szCs w:val="20"/>
          </w:rPr>
          <w:t>16.</w:t>
        </w:r>
        <w:r>
          <w:rPr>
            <w:rFonts w:ascii="Arial" w:hAnsi="Arial" w:cs="Arial"/>
            <w:sz w:val="20"/>
            <w:szCs w:val="20"/>
          </w:rPr>
          <w:tab/>
          <w:t xml:space="preserve">Di </w:t>
        </w:r>
        <w:proofErr w:type="spellStart"/>
        <w:r>
          <w:rPr>
            <w:rFonts w:ascii="Arial" w:hAnsi="Arial" w:cs="Arial"/>
            <w:sz w:val="20"/>
            <w:szCs w:val="20"/>
          </w:rPr>
          <w:t>Murro</w:t>
        </w:r>
        <w:proofErr w:type="spellEnd"/>
        <w:r>
          <w:rPr>
            <w:rFonts w:ascii="Arial" w:hAnsi="Arial" w:cs="Arial"/>
            <w:sz w:val="20"/>
            <w:szCs w:val="20"/>
          </w:rPr>
          <w:t xml:space="preserve">, A. </w:t>
        </w:r>
        <w:r>
          <w:rPr>
            <w:rFonts w:ascii="Arial" w:hAnsi="Arial" w:cs="Arial"/>
            <w:i/>
            <w:iCs/>
            <w:sz w:val="20"/>
            <w:szCs w:val="20"/>
          </w:rPr>
          <w:t>et al.</w:t>
        </w:r>
        <w:r>
          <w:rPr>
            <w:rFonts w:ascii="Arial" w:hAnsi="Arial" w:cs="Arial"/>
            <w:sz w:val="20"/>
            <w:szCs w:val="20"/>
          </w:rPr>
          <w:t xml:space="preserve"> Renin-angiotensin-aldosterone system in patients with sleep </w:t>
        </w:r>
        <w:proofErr w:type="spellStart"/>
        <w:r>
          <w:rPr>
            <w:rFonts w:ascii="Arial" w:hAnsi="Arial" w:cs="Arial"/>
            <w:sz w:val="20"/>
            <w:szCs w:val="20"/>
          </w:rPr>
          <w:t>apnoea</w:t>
        </w:r>
        <w:proofErr w:type="spellEnd"/>
        <w:r>
          <w:rPr>
            <w:rFonts w:ascii="Arial" w:hAnsi="Arial" w:cs="Arial"/>
            <w:sz w:val="20"/>
            <w:szCs w:val="20"/>
          </w:rPr>
          <w:t xml:space="preserve">: prevalence of primary aldosteronism. </w:t>
        </w:r>
        <w:r>
          <w:rPr>
            <w:rFonts w:ascii="Arial" w:hAnsi="Arial" w:cs="Arial"/>
            <w:i/>
            <w:iCs/>
            <w:sz w:val="20"/>
            <w:szCs w:val="20"/>
          </w:rPr>
          <w:t>Journal of the Renin-Angiotensin-Aldosterone System</w:t>
        </w:r>
        <w:r>
          <w:rPr>
            <w:rFonts w:ascii="Arial" w:hAnsi="Arial" w:cs="Arial"/>
            <w:sz w:val="20"/>
            <w:szCs w:val="20"/>
          </w:rPr>
          <w:t xml:space="preserve"> </w:t>
        </w:r>
        <w:r>
          <w:rPr>
            <w:rFonts w:ascii="Arial" w:hAnsi="Arial" w:cs="Arial"/>
            <w:b/>
            <w:bCs/>
            <w:sz w:val="20"/>
            <w:szCs w:val="20"/>
          </w:rPr>
          <w:t>11,</w:t>
        </w:r>
        <w:r>
          <w:rPr>
            <w:rFonts w:ascii="Arial" w:hAnsi="Arial" w:cs="Arial"/>
            <w:sz w:val="20"/>
            <w:szCs w:val="20"/>
          </w:rPr>
          <w:t xml:space="preserve"> 165–172 (2010).</w:t>
        </w:r>
      </w:ins>
    </w:p>
    <w:p w14:paraId="4BC16F4C" w14:textId="77777777" w:rsidR="00020CCC" w:rsidRDefault="00020CCC" w:rsidP="00020CCC">
      <w:pPr>
        <w:widowControl w:val="0"/>
        <w:tabs>
          <w:tab w:val="left" w:pos="640"/>
        </w:tabs>
        <w:autoSpaceDE w:val="0"/>
        <w:autoSpaceDN w:val="0"/>
        <w:adjustRightInd w:val="0"/>
        <w:ind w:left="640" w:hanging="640"/>
        <w:rPr>
          <w:ins w:id="118" w:author="Daniel Herman" w:date="2017-02-01T15:27:00Z"/>
          <w:rFonts w:ascii="Arial" w:hAnsi="Arial" w:cs="Arial"/>
          <w:sz w:val="20"/>
          <w:szCs w:val="20"/>
        </w:rPr>
      </w:pPr>
      <w:ins w:id="119" w:author="Daniel Herman" w:date="2017-02-01T15:27:00Z">
        <w:r>
          <w:rPr>
            <w:rFonts w:ascii="Arial" w:hAnsi="Arial" w:cs="Arial"/>
            <w:sz w:val="20"/>
            <w:szCs w:val="20"/>
          </w:rPr>
          <w:t>17.</w:t>
        </w:r>
        <w:r>
          <w:rPr>
            <w:rFonts w:ascii="Arial" w:hAnsi="Arial" w:cs="Arial"/>
            <w:sz w:val="20"/>
            <w:szCs w:val="20"/>
          </w:rPr>
          <w:tab/>
        </w:r>
        <w:proofErr w:type="spellStart"/>
        <w:r>
          <w:rPr>
            <w:rFonts w:ascii="Arial" w:hAnsi="Arial" w:cs="Arial"/>
            <w:sz w:val="20"/>
            <w:szCs w:val="20"/>
          </w:rPr>
          <w:t>Dudenbostel</w:t>
        </w:r>
        <w:proofErr w:type="spellEnd"/>
        <w:r>
          <w:rPr>
            <w:rFonts w:ascii="Arial" w:hAnsi="Arial" w:cs="Arial"/>
            <w:sz w:val="20"/>
            <w:szCs w:val="20"/>
          </w:rPr>
          <w:t xml:space="preserve">, T. &amp; Calhoun, D. A. Resistant hypertension, obstructive sleep </w:t>
        </w:r>
        <w:proofErr w:type="spellStart"/>
        <w:r>
          <w:rPr>
            <w:rFonts w:ascii="Arial" w:hAnsi="Arial" w:cs="Arial"/>
            <w:sz w:val="20"/>
            <w:szCs w:val="20"/>
          </w:rPr>
          <w:t>apnoea</w:t>
        </w:r>
        <w:proofErr w:type="spellEnd"/>
        <w:r>
          <w:rPr>
            <w:rFonts w:ascii="Arial" w:hAnsi="Arial" w:cs="Arial"/>
            <w:sz w:val="20"/>
            <w:szCs w:val="20"/>
          </w:rPr>
          <w:t xml:space="preserve"> and aldosterone. </w:t>
        </w:r>
        <w:r>
          <w:rPr>
            <w:rFonts w:ascii="Arial" w:hAnsi="Arial" w:cs="Arial"/>
            <w:i/>
            <w:iCs/>
            <w:sz w:val="20"/>
            <w:szCs w:val="20"/>
          </w:rPr>
          <w:t>Journal of Human Hypertension</w:t>
        </w:r>
        <w:r>
          <w:rPr>
            <w:rFonts w:ascii="Arial" w:hAnsi="Arial" w:cs="Arial"/>
            <w:sz w:val="20"/>
            <w:szCs w:val="20"/>
          </w:rPr>
          <w:t xml:space="preserve"> </w:t>
        </w:r>
        <w:r>
          <w:rPr>
            <w:rFonts w:ascii="Arial" w:hAnsi="Arial" w:cs="Arial"/>
            <w:b/>
            <w:bCs/>
            <w:sz w:val="20"/>
            <w:szCs w:val="20"/>
          </w:rPr>
          <w:t>26,</w:t>
        </w:r>
        <w:r>
          <w:rPr>
            <w:rFonts w:ascii="Arial" w:hAnsi="Arial" w:cs="Arial"/>
            <w:sz w:val="20"/>
            <w:szCs w:val="20"/>
          </w:rPr>
          <w:t xml:space="preserve"> 281–287 (2011).</w:t>
        </w:r>
      </w:ins>
    </w:p>
    <w:p w14:paraId="56D78CDA" w14:textId="77777777" w:rsidR="00020CCC" w:rsidRDefault="00020CCC" w:rsidP="00020CCC">
      <w:pPr>
        <w:widowControl w:val="0"/>
        <w:tabs>
          <w:tab w:val="left" w:pos="640"/>
        </w:tabs>
        <w:autoSpaceDE w:val="0"/>
        <w:autoSpaceDN w:val="0"/>
        <w:adjustRightInd w:val="0"/>
        <w:ind w:left="640" w:hanging="640"/>
        <w:rPr>
          <w:ins w:id="120" w:author="Daniel Herman" w:date="2017-02-01T15:27:00Z"/>
          <w:rFonts w:ascii="Arial" w:hAnsi="Arial" w:cs="Arial"/>
          <w:sz w:val="20"/>
          <w:szCs w:val="20"/>
        </w:rPr>
      </w:pPr>
      <w:ins w:id="121" w:author="Daniel Herman" w:date="2017-02-01T15:27:00Z">
        <w:r>
          <w:rPr>
            <w:rFonts w:ascii="Arial" w:hAnsi="Arial" w:cs="Arial"/>
            <w:sz w:val="20"/>
            <w:szCs w:val="20"/>
          </w:rPr>
          <w:t>18.</w:t>
        </w:r>
        <w:r>
          <w:rPr>
            <w:rFonts w:ascii="Arial" w:hAnsi="Arial" w:cs="Arial"/>
            <w:sz w:val="20"/>
            <w:szCs w:val="20"/>
          </w:rPr>
          <w:tab/>
        </w:r>
        <w:proofErr w:type="spellStart"/>
        <w:r>
          <w:rPr>
            <w:rFonts w:ascii="Arial" w:hAnsi="Arial" w:cs="Arial"/>
            <w:sz w:val="20"/>
            <w:szCs w:val="20"/>
          </w:rPr>
          <w:t>Montori</w:t>
        </w:r>
        <w:proofErr w:type="spellEnd"/>
        <w:r>
          <w:rPr>
            <w:rFonts w:ascii="Arial" w:hAnsi="Arial" w:cs="Arial"/>
            <w:sz w:val="20"/>
            <w:szCs w:val="20"/>
          </w:rPr>
          <w:t xml:space="preserve">, V. M. &amp; Young, W. F. Use of plasma aldosterone concentration-to-plasma renin activity ratio as a screening test for primary aldosteronism. A systematic review of the literature. </w:t>
        </w:r>
        <w:r>
          <w:rPr>
            <w:rFonts w:ascii="Arial" w:hAnsi="Arial" w:cs="Arial"/>
            <w:i/>
            <w:iCs/>
            <w:sz w:val="20"/>
            <w:szCs w:val="20"/>
          </w:rPr>
          <w:t>Endocrinology and Metabolism Clinics of North America</w:t>
        </w:r>
        <w:r>
          <w:rPr>
            <w:rFonts w:ascii="Arial" w:hAnsi="Arial" w:cs="Arial"/>
            <w:sz w:val="20"/>
            <w:szCs w:val="20"/>
          </w:rPr>
          <w:t xml:space="preserve"> </w:t>
        </w:r>
        <w:r>
          <w:rPr>
            <w:rFonts w:ascii="Arial" w:hAnsi="Arial" w:cs="Arial"/>
            <w:b/>
            <w:bCs/>
            <w:sz w:val="20"/>
            <w:szCs w:val="20"/>
          </w:rPr>
          <w:t>31,</w:t>
        </w:r>
        <w:r>
          <w:rPr>
            <w:rFonts w:ascii="Arial" w:hAnsi="Arial" w:cs="Arial"/>
            <w:sz w:val="20"/>
            <w:szCs w:val="20"/>
          </w:rPr>
          <w:t xml:space="preserve"> 619–32– xi (2002).</w:t>
        </w:r>
      </w:ins>
    </w:p>
    <w:p w14:paraId="264363A9" w14:textId="77777777" w:rsidR="00020CCC" w:rsidRDefault="00020CCC" w:rsidP="00020CCC">
      <w:pPr>
        <w:widowControl w:val="0"/>
        <w:tabs>
          <w:tab w:val="left" w:pos="640"/>
        </w:tabs>
        <w:autoSpaceDE w:val="0"/>
        <w:autoSpaceDN w:val="0"/>
        <w:adjustRightInd w:val="0"/>
        <w:ind w:left="640" w:hanging="640"/>
        <w:rPr>
          <w:ins w:id="122" w:author="Daniel Herman" w:date="2017-02-01T15:27:00Z"/>
          <w:rFonts w:ascii="Arial" w:hAnsi="Arial" w:cs="Arial"/>
          <w:sz w:val="20"/>
          <w:szCs w:val="20"/>
        </w:rPr>
      </w:pPr>
      <w:ins w:id="123" w:author="Daniel Herman" w:date="2017-02-01T15:27:00Z">
        <w:r>
          <w:rPr>
            <w:rFonts w:ascii="Arial" w:hAnsi="Arial" w:cs="Arial"/>
            <w:sz w:val="20"/>
            <w:szCs w:val="20"/>
          </w:rPr>
          <w:t>19.</w:t>
        </w:r>
        <w:r>
          <w:rPr>
            <w:rFonts w:ascii="Arial" w:hAnsi="Arial" w:cs="Arial"/>
            <w:sz w:val="20"/>
            <w:szCs w:val="20"/>
          </w:rPr>
          <w:tab/>
          <w:t xml:space="preserve">Rossi, G. P. </w:t>
        </w:r>
        <w:r>
          <w:rPr>
            <w:rFonts w:ascii="Arial" w:hAnsi="Arial" w:cs="Arial"/>
            <w:i/>
            <w:iCs/>
            <w:sz w:val="20"/>
            <w:szCs w:val="20"/>
          </w:rPr>
          <w:t>et al.</w:t>
        </w:r>
        <w:r>
          <w:rPr>
            <w:rFonts w:ascii="Arial" w:hAnsi="Arial" w:cs="Arial"/>
            <w:sz w:val="20"/>
            <w:szCs w:val="20"/>
          </w:rPr>
          <w:t xml:space="preserve"> A Prospective Study of the Prevalence of Primary Aldosteronism in 1,125 Hypertensive Patients. </w:t>
        </w:r>
        <w:r>
          <w:rPr>
            <w:rFonts w:ascii="Arial" w:hAnsi="Arial" w:cs="Arial"/>
            <w:i/>
            <w:iCs/>
            <w:sz w:val="20"/>
            <w:szCs w:val="20"/>
          </w:rPr>
          <w:t xml:space="preserve">J. Am. Coll. </w:t>
        </w:r>
        <w:proofErr w:type="spellStart"/>
        <w:r>
          <w:rPr>
            <w:rFonts w:ascii="Arial" w:hAnsi="Arial" w:cs="Arial"/>
            <w:i/>
            <w:iCs/>
            <w:sz w:val="20"/>
            <w:szCs w:val="20"/>
          </w:rPr>
          <w:t>Cardiol</w:t>
        </w:r>
        <w:proofErr w:type="spellEnd"/>
        <w:r>
          <w:rPr>
            <w:rFonts w:ascii="Arial" w:hAnsi="Arial" w:cs="Arial"/>
            <w:i/>
            <w:iCs/>
            <w:sz w:val="20"/>
            <w:szCs w:val="20"/>
          </w:rPr>
          <w:t>.</w:t>
        </w:r>
        <w:r>
          <w:rPr>
            <w:rFonts w:ascii="Arial" w:hAnsi="Arial" w:cs="Arial"/>
            <w:sz w:val="20"/>
            <w:szCs w:val="20"/>
          </w:rPr>
          <w:t xml:space="preserve"> </w:t>
        </w:r>
        <w:r>
          <w:rPr>
            <w:rFonts w:ascii="Arial" w:hAnsi="Arial" w:cs="Arial"/>
            <w:b/>
            <w:bCs/>
            <w:sz w:val="20"/>
            <w:szCs w:val="20"/>
          </w:rPr>
          <w:t>48,</w:t>
        </w:r>
        <w:r>
          <w:rPr>
            <w:rFonts w:ascii="Arial" w:hAnsi="Arial" w:cs="Arial"/>
            <w:sz w:val="20"/>
            <w:szCs w:val="20"/>
          </w:rPr>
          <w:t xml:space="preserve"> 2293–2300 (2006).</w:t>
        </w:r>
      </w:ins>
    </w:p>
    <w:p w14:paraId="0253036B" w14:textId="77777777" w:rsidR="00020CCC" w:rsidRDefault="00020CCC" w:rsidP="00020CCC">
      <w:pPr>
        <w:widowControl w:val="0"/>
        <w:tabs>
          <w:tab w:val="left" w:pos="640"/>
        </w:tabs>
        <w:autoSpaceDE w:val="0"/>
        <w:autoSpaceDN w:val="0"/>
        <w:adjustRightInd w:val="0"/>
        <w:ind w:left="640" w:hanging="640"/>
        <w:rPr>
          <w:ins w:id="124" w:author="Daniel Herman" w:date="2017-02-01T15:27:00Z"/>
          <w:rFonts w:ascii="Arial" w:hAnsi="Arial" w:cs="Arial"/>
          <w:sz w:val="20"/>
          <w:szCs w:val="20"/>
        </w:rPr>
      </w:pPr>
      <w:ins w:id="125" w:author="Daniel Herman" w:date="2017-02-01T15:27:00Z">
        <w:r>
          <w:rPr>
            <w:rFonts w:ascii="Arial" w:hAnsi="Arial" w:cs="Arial"/>
            <w:sz w:val="20"/>
            <w:szCs w:val="20"/>
          </w:rPr>
          <w:t>20.</w:t>
        </w:r>
        <w:r>
          <w:rPr>
            <w:rFonts w:ascii="Arial" w:hAnsi="Arial" w:cs="Arial"/>
            <w:sz w:val="20"/>
            <w:szCs w:val="20"/>
          </w:rPr>
          <w:tab/>
        </w:r>
        <w:proofErr w:type="spellStart"/>
        <w:r>
          <w:rPr>
            <w:rFonts w:ascii="Arial" w:hAnsi="Arial" w:cs="Arial"/>
            <w:sz w:val="20"/>
            <w:szCs w:val="20"/>
          </w:rPr>
          <w:t>Stowasser</w:t>
        </w:r>
        <w:proofErr w:type="spellEnd"/>
        <w:r>
          <w:rPr>
            <w:rFonts w:ascii="Arial" w:hAnsi="Arial" w:cs="Arial"/>
            <w:sz w:val="20"/>
            <w:szCs w:val="20"/>
          </w:rPr>
          <w:t xml:space="preserve">, M., Ahmed, A., </w:t>
        </w:r>
        <w:proofErr w:type="spellStart"/>
        <w:r>
          <w:rPr>
            <w:rFonts w:ascii="Arial" w:hAnsi="Arial" w:cs="Arial"/>
            <w:sz w:val="20"/>
            <w:szCs w:val="20"/>
          </w:rPr>
          <w:t>Pimenta</w:t>
        </w:r>
        <w:proofErr w:type="spellEnd"/>
        <w:r>
          <w:rPr>
            <w:rFonts w:ascii="Arial" w:hAnsi="Arial" w:cs="Arial"/>
            <w:sz w:val="20"/>
            <w:szCs w:val="20"/>
          </w:rPr>
          <w:t xml:space="preserve">, E., Taylor, P. &amp; Gordon, R. Factors Affecting the Aldosterone/Renin Ratio. </w:t>
        </w:r>
        <w:proofErr w:type="spellStart"/>
        <w:r>
          <w:rPr>
            <w:rFonts w:ascii="Arial" w:hAnsi="Arial" w:cs="Arial"/>
            <w:i/>
            <w:iCs/>
            <w:sz w:val="20"/>
            <w:szCs w:val="20"/>
          </w:rPr>
          <w:t>Horm</w:t>
        </w:r>
        <w:proofErr w:type="spellEnd"/>
        <w:r>
          <w:rPr>
            <w:rFonts w:ascii="Arial" w:hAnsi="Arial" w:cs="Arial"/>
            <w:i/>
            <w:iCs/>
            <w:sz w:val="20"/>
            <w:szCs w:val="20"/>
          </w:rPr>
          <w:t xml:space="preserve"> </w:t>
        </w:r>
        <w:proofErr w:type="spellStart"/>
        <w:r>
          <w:rPr>
            <w:rFonts w:ascii="Arial" w:hAnsi="Arial" w:cs="Arial"/>
            <w:i/>
            <w:iCs/>
            <w:sz w:val="20"/>
            <w:szCs w:val="20"/>
          </w:rPr>
          <w:t>Metab</w:t>
        </w:r>
        <w:proofErr w:type="spellEnd"/>
        <w:r>
          <w:rPr>
            <w:rFonts w:ascii="Arial" w:hAnsi="Arial" w:cs="Arial"/>
            <w:i/>
            <w:iCs/>
            <w:sz w:val="20"/>
            <w:szCs w:val="20"/>
          </w:rPr>
          <w:t xml:space="preserve"> Res</w:t>
        </w:r>
        <w:r>
          <w:rPr>
            <w:rFonts w:ascii="Arial" w:hAnsi="Arial" w:cs="Arial"/>
            <w:sz w:val="20"/>
            <w:szCs w:val="20"/>
          </w:rPr>
          <w:t xml:space="preserve"> </w:t>
        </w:r>
        <w:r>
          <w:rPr>
            <w:rFonts w:ascii="Arial" w:hAnsi="Arial" w:cs="Arial"/>
            <w:b/>
            <w:bCs/>
            <w:sz w:val="20"/>
            <w:szCs w:val="20"/>
          </w:rPr>
          <w:t>44,</w:t>
        </w:r>
        <w:r>
          <w:rPr>
            <w:rFonts w:ascii="Arial" w:hAnsi="Arial" w:cs="Arial"/>
            <w:sz w:val="20"/>
            <w:szCs w:val="20"/>
          </w:rPr>
          <w:t xml:space="preserve"> 170–176 (2011).</w:t>
        </w:r>
      </w:ins>
    </w:p>
    <w:p w14:paraId="45B6DC1D" w14:textId="77777777" w:rsidR="00020CCC" w:rsidRDefault="00020CCC" w:rsidP="00020CCC">
      <w:pPr>
        <w:widowControl w:val="0"/>
        <w:tabs>
          <w:tab w:val="left" w:pos="640"/>
        </w:tabs>
        <w:autoSpaceDE w:val="0"/>
        <w:autoSpaceDN w:val="0"/>
        <w:adjustRightInd w:val="0"/>
        <w:ind w:left="640" w:hanging="640"/>
        <w:rPr>
          <w:ins w:id="126" w:author="Daniel Herman" w:date="2017-02-01T15:27:00Z"/>
          <w:rFonts w:ascii="Arial" w:hAnsi="Arial" w:cs="Arial"/>
          <w:sz w:val="20"/>
          <w:szCs w:val="20"/>
        </w:rPr>
      </w:pPr>
      <w:ins w:id="127" w:author="Daniel Herman" w:date="2017-02-01T15:27:00Z">
        <w:r>
          <w:rPr>
            <w:rFonts w:ascii="Arial" w:hAnsi="Arial" w:cs="Arial"/>
            <w:sz w:val="20"/>
            <w:szCs w:val="20"/>
          </w:rPr>
          <w:t>21.</w:t>
        </w:r>
        <w:r>
          <w:rPr>
            <w:rFonts w:ascii="Arial" w:hAnsi="Arial" w:cs="Arial"/>
            <w:sz w:val="20"/>
            <w:szCs w:val="20"/>
          </w:rPr>
          <w:tab/>
        </w:r>
        <w:proofErr w:type="spellStart"/>
        <w:r>
          <w:rPr>
            <w:rFonts w:ascii="Arial" w:hAnsi="Arial" w:cs="Arial"/>
            <w:sz w:val="20"/>
            <w:szCs w:val="20"/>
          </w:rPr>
          <w:t>Tomaschitz</w:t>
        </w:r>
        <w:proofErr w:type="spellEnd"/>
        <w:r>
          <w:rPr>
            <w:rFonts w:ascii="Arial" w:hAnsi="Arial" w:cs="Arial"/>
            <w:sz w:val="20"/>
            <w:szCs w:val="20"/>
          </w:rPr>
          <w:t xml:space="preserve">, A. &amp; </w:t>
        </w:r>
        <w:proofErr w:type="spellStart"/>
        <w:r>
          <w:rPr>
            <w:rFonts w:ascii="Arial" w:hAnsi="Arial" w:cs="Arial"/>
            <w:sz w:val="20"/>
            <w:szCs w:val="20"/>
          </w:rPr>
          <w:t>Pilz</w:t>
        </w:r>
        <w:proofErr w:type="spellEnd"/>
        <w:r>
          <w:rPr>
            <w:rFonts w:ascii="Arial" w:hAnsi="Arial" w:cs="Arial"/>
            <w:sz w:val="20"/>
            <w:szCs w:val="20"/>
          </w:rPr>
          <w:t xml:space="preserve">, S. Aldosterone to Renin Ratio – A Reliable Screening Tool for Primary Aldosteronism? </w:t>
        </w:r>
        <w:proofErr w:type="spellStart"/>
        <w:r>
          <w:rPr>
            <w:rFonts w:ascii="Arial" w:hAnsi="Arial" w:cs="Arial"/>
            <w:i/>
            <w:iCs/>
            <w:sz w:val="20"/>
            <w:szCs w:val="20"/>
          </w:rPr>
          <w:t>Horm</w:t>
        </w:r>
        <w:proofErr w:type="spellEnd"/>
        <w:r>
          <w:rPr>
            <w:rFonts w:ascii="Arial" w:hAnsi="Arial" w:cs="Arial"/>
            <w:i/>
            <w:iCs/>
            <w:sz w:val="20"/>
            <w:szCs w:val="20"/>
          </w:rPr>
          <w:t xml:space="preserve"> </w:t>
        </w:r>
        <w:proofErr w:type="spellStart"/>
        <w:r>
          <w:rPr>
            <w:rFonts w:ascii="Arial" w:hAnsi="Arial" w:cs="Arial"/>
            <w:i/>
            <w:iCs/>
            <w:sz w:val="20"/>
            <w:szCs w:val="20"/>
          </w:rPr>
          <w:t>Metab</w:t>
        </w:r>
        <w:proofErr w:type="spellEnd"/>
        <w:r>
          <w:rPr>
            <w:rFonts w:ascii="Arial" w:hAnsi="Arial" w:cs="Arial"/>
            <w:i/>
            <w:iCs/>
            <w:sz w:val="20"/>
            <w:szCs w:val="20"/>
          </w:rPr>
          <w:t xml:space="preserve"> Res</w:t>
        </w:r>
        <w:r>
          <w:rPr>
            <w:rFonts w:ascii="Arial" w:hAnsi="Arial" w:cs="Arial"/>
            <w:sz w:val="20"/>
            <w:szCs w:val="20"/>
          </w:rPr>
          <w:t xml:space="preserve"> </w:t>
        </w:r>
        <w:r>
          <w:rPr>
            <w:rFonts w:ascii="Arial" w:hAnsi="Arial" w:cs="Arial"/>
            <w:b/>
            <w:bCs/>
            <w:sz w:val="20"/>
            <w:szCs w:val="20"/>
          </w:rPr>
          <w:t>42,</w:t>
        </w:r>
        <w:r>
          <w:rPr>
            <w:rFonts w:ascii="Arial" w:hAnsi="Arial" w:cs="Arial"/>
            <w:sz w:val="20"/>
            <w:szCs w:val="20"/>
          </w:rPr>
          <w:t xml:space="preserve"> 382–391 (2010).</w:t>
        </w:r>
      </w:ins>
    </w:p>
    <w:p w14:paraId="13271FE1" w14:textId="77777777" w:rsidR="00020CCC" w:rsidRDefault="00020CCC" w:rsidP="00020CCC">
      <w:pPr>
        <w:widowControl w:val="0"/>
        <w:tabs>
          <w:tab w:val="left" w:pos="640"/>
        </w:tabs>
        <w:autoSpaceDE w:val="0"/>
        <w:autoSpaceDN w:val="0"/>
        <w:adjustRightInd w:val="0"/>
        <w:ind w:left="640" w:hanging="640"/>
        <w:rPr>
          <w:ins w:id="128" w:author="Daniel Herman" w:date="2017-02-01T15:27:00Z"/>
          <w:rFonts w:ascii="Arial" w:hAnsi="Arial" w:cs="Arial"/>
          <w:sz w:val="20"/>
          <w:szCs w:val="20"/>
        </w:rPr>
      </w:pPr>
      <w:ins w:id="129" w:author="Daniel Herman" w:date="2017-02-01T15:27:00Z">
        <w:r>
          <w:rPr>
            <w:rFonts w:ascii="Arial" w:hAnsi="Arial" w:cs="Arial"/>
            <w:sz w:val="20"/>
            <w:szCs w:val="20"/>
          </w:rPr>
          <w:t>22.</w:t>
        </w:r>
        <w:r>
          <w:rPr>
            <w:rFonts w:ascii="Arial" w:hAnsi="Arial" w:cs="Arial"/>
            <w:sz w:val="20"/>
            <w:szCs w:val="20"/>
          </w:rPr>
          <w:tab/>
          <w:t xml:space="preserve">Funder, J. Primary Aldosteronism: New Answers, New Questions. </w:t>
        </w:r>
        <w:proofErr w:type="spellStart"/>
        <w:r>
          <w:rPr>
            <w:rFonts w:ascii="Arial" w:hAnsi="Arial" w:cs="Arial"/>
            <w:i/>
            <w:iCs/>
            <w:sz w:val="20"/>
            <w:szCs w:val="20"/>
          </w:rPr>
          <w:t>Horm</w:t>
        </w:r>
        <w:proofErr w:type="spellEnd"/>
        <w:r>
          <w:rPr>
            <w:rFonts w:ascii="Arial" w:hAnsi="Arial" w:cs="Arial"/>
            <w:i/>
            <w:iCs/>
            <w:sz w:val="20"/>
            <w:szCs w:val="20"/>
          </w:rPr>
          <w:t xml:space="preserve"> </w:t>
        </w:r>
        <w:proofErr w:type="spellStart"/>
        <w:r>
          <w:rPr>
            <w:rFonts w:ascii="Arial" w:hAnsi="Arial" w:cs="Arial"/>
            <w:i/>
            <w:iCs/>
            <w:sz w:val="20"/>
            <w:szCs w:val="20"/>
          </w:rPr>
          <w:t>Metab</w:t>
        </w:r>
        <w:proofErr w:type="spellEnd"/>
        <w:r>
          <w:rPr>
            <w:rFonts w:ascii="Arial" w:hAnsi="Arial" w:cs="Arial"/>
            <w:i/>
            <w:iCs/>
            <w:sz w:val="20"/>
            <w:szCs w:val="20"/>
          </w:rPr>
          <w:t xml:space="preserve"> Res</w:t>
        </w:r>
        <w:r>
          <w:rPr>
            <w:rFonts w:ascii="Arial" w:hAnsi="Arial" w:cs="Arial"/>
            <w:sz w:val="20"/>
            <w:szCs w:val="20"/>
          </w:rPr>
          <w:t xml:space="preserve"> </w:t>
        </w:r>
        <w:r>
          <w:rPr>
            <w:rFonts w:ascii="Arial" w:hAnsi="Arial" w:cs="Arial"/>
            <w:b/>
            <w:bCs/>
            <w:sz w:val="20"/>
            <w:szCs w:val="20"/>
          </w:rPr>
          <w:t>47,</w:t>
        </w:r>
        <w:r>
          <w:rPr>
            <w:rFonts w:ascii="Arial" w:hAnsi="Arial" w:cs="Arial"/>
            <w:sz w:val="20"/>
            <w:szCs w:val="20"/>
          </w:rPr>
          <w:t xml:space="preserve"> 935–940 (2015).</w:t>
        </w:r>
      </w:ins>
    </w:p>
    <w:p w14:paraId="5EFEAEF6" w14:textId="77777777" w:rsidR="00020CCC" w:rsidRDefault="00020CCC" w:rsidP="00020CCC">
      <w:pPr>
        <w:widowControl w:val="0"/>
        <w:tabs>
          <w:tab w:val="left" w:pos="640"/>
        </w:tabs>
        <w:autoSpaceDE w:val="0"/>
        <w:autoSpaceDN w:val="0"/>
        <w:adjustRightInd w:val="0"/>
        <w:ind w:left="640" w:hanging="640"/>
        <w:rPr>
          <w:ins w:id="130" w:author="Daniel Herman" w:date="2017-02-01T15:27:00Z"/>
          <w:rFonts w:ascii="Arial" w:hAnsi="Arial" w:cs="Arial"/>
          <w:sz w:val="20"/>
          <w:szCs w:val="20"/>
        </w:rPr>
      </w:pPr>
      <w:ins w:id="131" w:author="Daniel Herman" w:date="2017-02-01T15:27:00Z">
        <w:r>
          <w:rPr>
            <w:rFonts w:ascii="Arial" w:hAnsi="Arial" w:cs="Arial"/>
            <w:sz w:val="20"/>
            <w:szCs w:val="20"/>
          </w:rPr>
          <w:t>23.</w:t>
        </w:r>
        <w:r>
          <w:rPr>
            <w:rFonts w:ascii="Arial" w:hAnsi="Arial" w:cs="Arial"/>
            <w:sz w:val="20"/>
            <w:szCs w:val="20"/>
          </w:rPr>
          <w:tab/>
        </w:r>
        <w:proofErr w:type="spellStart"/>
        <w:r>
          <w:rPr>
            <w:rFonts w:ascii="Arial" w:hAnsi="Arial" w:cs="Arial"/>
            <w:sz w:val="20"/>
            <w:szCs w:val="20"/>
          </w:rPr>
          <w:t>Wachtel</w:t>
        </w:r>
        <w:proofErr w:type="spellEnd"/>
        <w:r>
          <w:rPr>
            <w:rFonts w:ascii="Arial" w:hAnsi="Arial" w:cs="Arial"/>
            <w:sz w:val="20"/>
            <w:szCs w:val="20"/>
          </w:rPr>
          <w:t xml:space="preserve">, H. </w:t>
        </w:r>
        <w:r>
          <w:rPr>
            <w:rFonts w:ascii="Arial" w:hAnsi="Arial" w:cs="Arial"/>
            <w:i/>
            <w:iCs/>
            <w:sz w:val="20"/>
            <w:szCs w:val="20"/>
          </w:rPr>
          <w:t>et al.</w:t>
        </w:r>
        <w:r>
          <w:rPr>
            <w:rFonts w:ascii="Arial" w:hAnsi="Arial" w:cs="Arial"/>
            <w:sz w:val="20"/>
            <w:szCs w:val="20"/>
          </w:rPr>
          <w:t xml:space="preserve"> Role of adrenal vein sampling in primary aldosteronism: Impact of imaging, localization, and age. </w:t>
        </w:r>
        <w:r>
          <w:rPr>
            <w:rFonts w:ascii="Arial" w:hAnsi="Arial" w:cs="Arial"/>
            <w:i/>
            <w:iCs/>
            <w:sz w:val="20"/>
            <w:szCs w:val="20"/>
          </w:rPr>
          <w:t xml:space="preserve">J. Surg. </w:t>
        </w:r>
        <w:proofErr w:type="spellStart"/>
        <w:r>
          <w:rPr>
            <w:rFonts w:ascii="Arial" w:hAnsi="Arial" w:cs="Arial"/>
            <w:i/>
            <w:iCs/>
            <w:sz w:val="20"/>
            <w:szCs w:val="20"/>
          </w:rPr>
          <w:t>Oncol</w:t>
        </w:r>
        <w:proofErr w:type="spellEnd"/>
        <w:r>
          <w:rPr>
            <w:rFonts w:ascii="Arial" w:hAnsi="Arial" w:cs="Arial"/>
            <w:i/>
            <w:iCs/>
            <w:sz w:val="20"/>
            <w:szCs w:val="20"/>
          </w:rPr>
          <w:t>.</w:t>
        </w:r>
        <w:r>
          <w:rPr>
            <w:rFonts w:ascii="Arial" w:hAnsi="Arial" w:cs="Arial"/>
            <w:sz w:val="20"/>
            <w:szCs w:val="20"/>
          </w:rPr>
          <w:t xml:space="preserve"> </w:t>
        </w:r>
        <w:r>
          <w:rPr>
            <w:rFonts w:ascii="Arial" w:hAnsi="Arial" w:cs="Arial"/>
            <w:b/>
            <w:bCs/>
            <w:sz w:val="20"/>
            <w:szCs w:val="20"/>
          </w:rPr>
          <w:t>113,</w:t>
        </w:r>
        <w:r>
          <w:rPr>
            <w:rFonts w:ascii="Arial" w:hAnsi="Arial" w:cs="Arial"/>
            <w:sz w:val="20"/>
            <w:szCs w:val="20"/>
          </w:rPr>
          <w:t xml:space="preserve"> 532–537 (2016).</w:t>
        </w:r>
      </w:ins>
    </w:p>
    <w:p w14:paraId="6B8B045B" w14:textId="77777777" w:rsidR="00020CCC" w:rsidRDefault="00020CCC" w:rsidP="00020CCC">
      <w:pPr>
        <w:widowControl w:val="0"/>
        <w:tabs>
          <w:tab w:val="left" w:pos="640"/>
        </w:tabs>
        <w:autoSpaceDE w:val="0"/>
        <w:autoSpaceDN w:val="0"/>
        <w:adjustRightInd w:val="0"/>
        <w:ind w:left="640" w:hanging="640"/>
        <w:rPr>
          <w:ins w:id="132" w:author="Daniel Herman" w:date="2017-02-01T15:27:00Z"/>
          <w:rFonts w:ascii="Arial" w:hAnsi="Arial" w:cs="Arial"/>
          <w:sz w:val="20"/>
          <w:szCs w:val="20"/>
        </w:rPr>
      </w:pPr>
      <w:ins w:id="133" w:author="Daniel Herman" w:date="2017-02-01T15:27:00Z">
        <w:r>
          <w:rPr>
            <w:rFonts w:ascii="Arial" w:hAnsi="Arial" w:cs="Arial"/>
            <w:sz w:val="20"/>
            <w:szCs w:val="20"/>
          </w:rPr>
          <w:t>24.</w:t>
        </w:r>
        <w:r>
          <w:rPr>
            <w:rFonts w:ascii="Arial" w:hAnsi="Arial" w:cs="Arial"/>
            <w:sz w:val="20"/>
            <w:szCs w:val="20"/>
          </w:rPr>
          <w:tab/>
        </w:r>
        <w:proofErr w:type="spellStart"/>
        <w:r>
          <w:rPr>
            <w:rFonts w:ascii="Arial" w:hAnsi="Arial" w:cs="Arial"/>
            <w:sz w:val="20"/>
            <w:szCs w:val="20"/>
          </w:rPr>
          <w:t>Asmar</w:t>
        </w:r>
        <w:proofErr w:type="spellEnd"/>
        <w:r>
          <w:rPr>
            <w:rFonts w:ascii="Arial" w:hAnsi="Arial" w:cs="Arial"/>
            <w:sz w:val="20"/>
            <w:szCs w:val="20"/>
          </w:rPr>
          <w:t xml:space="preserve">, M. </w:t>
        </w:r>
        <w:r>
          <w:rPr>
            <w:rFonts w:ascii="Arial" w:hAnsi="Arial" w:cs="Arial"/>
            <w:i/>
            <w:iCs/>
            <w:sz w:val="20"/>
            <w:szCs w:val="20"/>
          </w:rPr>
          <w:t>et al.</w:t>
        </w:r>
        <w:r>
          <w:rPr>
            <w:rFonts w:ascii="Arial" w:hAnsi="Arial" w:cs="Arial"/>
            <w:sz w:val="20"/>
            <w:szCs w:val="20"/>
          </w:rPr>
          <w:t xml:space="preserve"> Reversing the established order: Should adrenal venous sampling precede cross-sectional imaging in the evaluation of primary aldosteronism? </w:t>
        </w:r>
        <w:r>
          <w:rPr>
            <w:rFonts w:ascii="Arial" w:hAnsi="Arial" w:cs="Arial"/>
            <w:i/>
            <w:iCs/>
            <w:sz w:val="20"/>
            <w:szCs w:val="20"/>
          </w:rPr>
          <w:t xml:space="preserve">J. Surg. </w:t>
        </w:r>
        <w:proofErr w:type="spellStart"/>
        <w:r>
          <w:rPr>
            <w:rFonts w:ascii="Arial" w:hAnsi="Arial" w:cs="Arial"/>
            <w:i/>
            <w:iCs/>
            <w:sz w:val="20"/>
            <w:szCs w:val="20"/>
          </w:rPr>
          <w:t>Oncol</w:t>
        </w:r>
        <w:proofErr w:type="spellEnd"/>
        <w:r>
          <w:rPr>
            <w:rFonts w:ascii="Arial" w:hAnsi="Arial" w:cs="Arial"/>
            <w:i/>
            <w:iCs/>
            <w:sz w:val="20"/>
            <w:szCs w:val="20"/>
          </w:rPr>
          <w:t>.</w:t>
        </w:r>
        <w:r>
          <w:rPr>
            <w:rFonts w:ascii="Arial" w:hAnsi="Arial" w:cs="Arial"/>
            <w:sz w:val="20"/>
            <w:szCs w:val="20"/>
          </w:rPr>
          <w:t xml:space="preserve"> </w:t>
        </w:r>
        <w:r>
          <w:rPr>
            <w:rFonts w:ascii="Arial" w:hAnsi="Arial" w:cs="Arial"/>
            <w:b/>
            <w:bCs/>
            <w:sz w:val="20"/>
            <w:szCs w:val="20"/>
          </w:rPr>
          <w:t>112,</w:t>
        </w:r>
        <w:r>
          <w:rPr>
            <w:rFonts w:ascii="Arial" w:hAnsi="Arial" w:cs="Arial"/>
            <w:sz w:val="20"/>
            <w:szCs w:val="20"/>
          </w:rPr>
          <w:t xml:space="preserve"> 144–148 (2015).</w:t>
        </w:r>
      </w:ins>
    </w:p>
    <w:p w14:paraId="05E02969" w14:textId="26882DD2" w:rsidR="001B5CC7" w:rsidRPr="00644D7D" w:rsidDel="00F669CE" w:rsidRDefault="001B5CC7" w:rsidP="00020CCC">
      <w:pPr>
        <w:widowControl w:val="0"/>
        <w:tabs>
          <w:tab w:val="left" w:pos="640"/>
        </w:tabs>
        <w:autoSpaceDE w:val="0"/>
        <w:autoSpaceDN w:val="0"/>
        <w:adjustRightInd w:val="0"/>
        <w:ind w:left="640" w:hanging="640"/>
        <w:rPr>
          <w:del w:id="134" w:author="Daniel Herman" w:date="2017-02-01T15:26:00Z"/>
          <w:rFonts w:ascii="Arial" w:hAnsi="Arial" w:cs="Arial"/>
          <w:sz w:val="20"/>
          <w:szCs w:val="20"/>
        </w:rPr>
      </w:pPr>
      <w:del w:id="135" w:author="Daniel Herman" w:date="2017-02-01T15:26:00Z">
        <w:r w:rsidRPr="00644D7D" w:rsidDel="00F669CE">
          <w:rPr>
            <w:rFonts w:ascii="Arial" w:hAnsi="Arial" w:cs="Arial"/>
            <w:sz w:val="20"/>
            <w:szCs w:val="20"/>
          </w:rPr>
          <w:delText>1.</w:delText>
        </w:r>
        <w:r w:rsidRPr="00644D7D" w:rsidDel="00F669CE">
          <w:rPr>
            <w:rFonts w:ascii="Arial" w:hAnsi="Arial" w:cs="Arial"/>
            <w:sz w:val="20"/>
            <w:szCs w:val="20"/>
          </w:rPr>
          <w:tab/>
          <w:delText xml:space="preserve">Lozano, R.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Global and regional mortality from 235 causes of death for 20 age groups in 1990 and 2010: a systematic analysis for the Global Burden of Disease Study 2010. </w:delText>
        </w:r>
        <w:r w:rsidRPr="00644D7D" w:rsidDel="00F669CE">
          <w:rPr>
            <w:rFonts w:ascii="Arial" w:hAnsi="Arial" w:cs="Arial"/>
            <w:i/>
            <w:iCs/>
            <w:sz w:val="20"/>
            <w:szCs w:val="20"/>
          </w:rPr>
          <w:delText>Lancet</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380,</w:delText>
        </w:r>
        <w:r w:rsidRPr="00644D7D" w:rsidDel="00F669CE">
          <w:rPr>
            <w:rFonts w:ascii="Arial" w:hAnsi="Arial" w:cs="Arial"/>
            <w:sz w:val="20"/>
            <w:szCs w:val="20"/>
          </w:rPr>
          <w:delText xml:space="preserve"> 2095–2128 (2012).</w:delText>
        </w:r>
      </w:del>
    </w:p>
    <w:p w14:paraId="03A15047" w14:textId="025605A3" w:rsidR="001B5CC7" w:rsidRPr="00644D7D" w:rsidDel="00F669CE" w:rsidRDefault="001B5CC7" w:rsidP="00020CCC">
      <w:pPr>
        <w:widowControl w:val="0"/>
        <w:tabs>
          <w:tab w:val="left" w:pos="640"/>
        </w:tabs>
        <w:autoSpaceDE w:val="0"/>
        <w:autoSpaceDN w:val="0"/>
        <w:adjustRightInd w:val="0"/>
        <w:ind w:left="640" w:hanging="640"/>
        <w:rPr>
          <w:del w:id="136" w:author="Daniel Herman" w:date="2017-02-01T15:26:00Z"/>
          <w:rFonts w:ascii="Arial" w:hAnsi="Arial" w:cs="Arial"/>
          <w:sz w:val="20"/>
          <w:szCs w:val="20"/>
        </w:rPr>
      </w:pPr>
      <w:del w:id="137" w:author="Daniel Herman" w:date="2017-02-01T15:26:00Z">
        <w:r w:rsidRPr="00644D7D" w:rsidDel="00F669CE">
          <w:rPr>
            <w:rFonts w:ascii="Arial" w:hAnsi="Arial" w:cs="Arial"/>
            <w:sz w:val="20"/>
            <w:szCs w:val="20"/>
          </w:rPr>
          <w:delText>2.</w:delText>
        </w:r>
        <w:r w:rsidRPr="00644D7D" w:rsidDel="00F669CE">
          <w:rPr>
            <w:rFonts w:ascii="Arial" w:hAnsi="Arial" w:cs="Arial"/>
            <w:sz w:val="20"/>
            <w:szCs w:val="20"/>
          </w:rPr>
          <w:tab/>
          <w:delText xml:space="preserve">Go, A. S.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Heart disease and stroke statistics--2013 update: a report from the American Heart Association. </w:delText>
        </w:r>
        <w:r w:rsidRPr="00644D7D" w:rsidDel="00F669CE">
          <w:rPr>
            <w:rFonts w:ascii="Arial" w:hAnsi="Arial" w:cs="Arial"/>
            <w:i/>
            <w:iCs/>
            <w:sz w:val="20"/>
            <w:szCs w:val="20"/>
          </w:rPr>
          <w:delText>Circulation</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127,</w:delText>
        </w:r>
        <w:r w:rsidRPr="00644D7D" w:rsidDel="00F669CE">
          <w:rPr>
            <w:rFonts w:ascii="Arial" w:hAnsi="Arial" w:cs="Arial"/>
            <w:sz w:val="20"/>
            <w:szCs w:val="20"/>
          </w:rPr>
          <w:delText xml:space="preserve"> e6–e245 (2013).</w:delText>
        </w:r>
      </w:del>
    </w:p>
    <w:p w14:paraId="5E9170EF" w14:textId="6F7E64F7" w:rsidR="001B5CC7" w:rsidRPr="00644D7D" w:rsidDel="00F669CE" w:rsidRDefault="001B5CC7" w:rsidP="00020CCC">
      <w:pPr>
        <w:widowControl w:val="0"/>
        <w:tabs>
          <w:tab w:val="left" w:pos="640"/>
        </w:tabs>
        <w:autoSpaceDE w:val="0"/>
        <w:autoSpaceDN w:val="0"/>
        <w:adjustRightInd w:val="0"/>
        <w:ind w:left="640" w:hanging="640"/>
        <w:rPr>
          <w:del w:id="138" w:author="Daniel Herman" w:date="2017-02-01T15:26:00Z"/>
          <w:rFonts w:ascii="Arial" w:hAnsi="Arial" w:cs="Arial"/>
          <w:sz w:val="20"/>
          <w:szCs w:val="20"/>
        </w:rPr>
      </w:pPr>
      <w:del w:id="139" w:author="Daniel Herman" w:date="2017-02-01T15:26:00Z">
        <w:r w:rsidRPr="00644D7D" w:rsidDel="00F669CE">
          <w:rPr>
            <w:rFonts w:ascii="Arial" w:hAnsi="Arial" w:cs="Arial"/>
            <w:sz w:val="20"/>
            <w:szCs w:val="20"/>
          </w:rPr>
          <w:delText>3.</w:delText>
        </w:r>
        <w:r w:rsidRPr="00644D7D" w:rsidDel="00F669CE">
          <w:rPr>
            <w:rFonts w:ascii="Arial" w:hAnsi="Arial" w:cs="Arial"/>
            <w:sz w:val="20"/>
            <w:szCs w:val="20"/>
          </w:rPr>
          <w:tab/>
          <w:delText xml:space="preserve">Olsen, M. H., Angell, S. Y., Asma, S., Boutouyrie, P. &amp; Burger, D. A call to action and a lifecourse strategy to address the global burden of raised blood pressure on current and future generations: the Lancet Commission on …. </w:delText>
        </w:r>
        <w:r w:rsidRPr="00644D7D" w:rsidDel="00F669CE">
          <w:rPr>
            <w:rFonts w:ascii="Arial" w:hAnsi="Arial" w:cs="Arial"/>
            <w:i/>
            <w:iCs/>
            <w:sz w:val="20"/>
            <w:szCs w:val="20"/>
          </w:rPr>
          <w:delText>The Lancet</w:delText>
        </w:r>
        <w:r w:rsidRPr="00644D7D" w:rsidDel="00F669CE">
          <w:rPr>
            <w:rFonts w:ascii="Arial" w:hAnsi="Arial" w:cs="Arial"/>
            <w:sz w:val="20"/>
            <w:szCs w:val="20"/>
          </w:rPr>
          <w:delText xml:space="preserve"> (2016). doi:10.1016/S0140-6736(16)31134-5</w:delText>
        </w:r>
      </w:del>
    </w:p>
    <w:p w14:paraId="0CA6630F" w14:textId="6DC8FD9B" w:rsidR="001B5CC7" w:rsidRPr="00644D7D" w:rsidDel="00F669CE" w:rsidRDefault="001B5CC7" w:rsidP="00020CCC">
      <w:pPr>
        <w:widowControl w:val="0"/>
        <w:tabs>
          <w:tab w:val="left" w:pos="640"/>
        </w:tabs>
        <w:autoSpaceDE w:val="0"/>
        <w:autoSpaceDN w:val="0"/>
        <w:adjustRightInd w:val="0"/>
        <w:ind w:left="640" w:hanging="640"/>
        <w:rPr>
          <w:del w:id="140" w:author="Daniel Herman" w:date="2017-02-01T15:26:00Z"/>
          <w:rFonts w:ascii="Arial" w:hAnsi="Arial" w:cs="Arial"/>
          <w:sz w:val="20"/>
          <w:szCs w:val="20"/>
        </w:rPr>
      </w:pPr>
      <w:del w:id="141" w:author="Daniel Herman" w:date="2017-02-01T15:26:00Z">
        <w:r w:rsidRPr="00644D7D" w:rsidDel="00F669CE">
          <w:rPr>
            <w:rFonts w:ascii="Arial" w:hAnsi="Arial" w:cs="Arial"/>
            <w:sz w:val="20"/>
            <w:szCs w:val="20"/>
          </w:rPr>
          <w:delText>4.</w:delText>
        </w:r>
        <w:r w:rsidRPr="00644D7D" w:rsidDel="00F669CE">
          <w:rPr>
            <w:rFonts w:ascii="Arial" w:hAnsi="Arial" w:cs="Arial"/>
            <w:sz w:val="20"/>
            <w:szCs w:val="20"/>
          </w:rPr>
          <w:tab/>
          <w:delText xml:space="preserve">James, P. A.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2014 Evidence-Based Guideline for the Management of High Blood Pressure in Adults. </w:delText>
        </w:r>
        <w:r w:rsidRPr="00644D7D" w:rsidDel="00F669CE">
          <w:rPr>
            <w:rFonts w:ascii="Arial" w:hAnsi="Arial" w:cs="Arial"/>
            <w:i/>
            <w:iCs/>
            <w:sz w:val="20"/>
            <w:szCs w:val="20"/>
          </w:rPr>
          <w:delText>JAMA</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311,</w:delText>
        </w:r>
        <w:r w:rsidRPr="00644D7D" w:rsidDel="00F669CE">
          <w:rPr>
            <w:rFonts w:ascii="Arial" w:hAnsi="Arial" w:cs="Arial"/>
            <w:sz w:val="20"/>
            <w:szCs w:val="20"/>
          </w:rPr>
          <w:delText xml:space="preserve"> 507–14 (2014).</w:delText>
        </w:r>
      </w:del>
    </w:p>
    <w:p w14:paraId="6632EEF1" w14:textId="224BE0DB" w:rsidR="001B5CC7" w:rsidRPr="00644D7D" w:rsidDel="00F669CE" w:rsidRDefault="001B5CC7" w:rsidP="00020CCC">
      <w:pPr>
        <w:widowControl w:val="0"/>
        <w:tabs>
          <w:tab w:val="left" w:pos="640"/>
        </w:tabs>
        <w:autoSpaceDE w:val="0"/>
        <w:autoSpaceDN w:val="0"/>
        <w:adjustRightInd w:val="0"/>
        <w:ind w:left="640" w:hanging="640"/>
        <w:rPr>
          <w:del w:id="142" w:author="Daniel Herman" w:date="2017-02-01T15:26:00Z"/>
          <w:rFonts w:ascii="Arial" w:hAnsi="Arial" w:cs="Arial"/>
          <w:sz w:val="20"/>
          <w:szCs w:val="20"/>
        </w:rPr>
      </w:pPr>
      <w:del w:id="143" w:author="Daniel Herman" w:date="2017-02-01T15:26:00Z">
        <w:r w:rsidRPr="00644D7D" w:rsidDel="00F669CE">
          <w:rPr>
            <w:rFonts w:ascii="Arial" w:hAnsi="Arial" w:cs="Arial"/>
            <w:sz w:val="20"/>
            <w:szCs w:val="20"/>
          </w:rPr>
          <w:delText>5.</w:delText>
        </w:r>
        <w:r w:rsidRPr="00644D7D" w:rsidDel="00F669CE">
          <w:rPr>
            <w:rFonts w:ascii="Arial" w:hAnsi="Arial" w:cs="Arial"/>
            <w:sz w:val="20"/>
            <w:szCs w:val="20"/>
          </w:rPr>
          <w:tab/>
          <w:delText xml:space="preserve">Douma, S.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Prevalence of primary hyperaldosteronism in resistant hypertension: a retrospective observational study. </w:delText>
        </w:r>
        <w:r w:rsidRPr="00644D7D" w:rsidDel="00F669CE">
          <w:rPr>
            <w:rFonts w:ascii="Arial" w:hAnsi="Arial" w:cs="Arial"/>
            <w:i/>
            <w:iCs/>
            <w:sz w:val="20"/>
            <w:szCs w:val="20"/>
          </w:rPr>
          <w:delText>The Lancet</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371,</w:delText>
        </w:r>
        <w:r w:rsidRPr="00644D7D" w:rsidDel="00F669CE">
          <w:rPr>
            <w:rFonts w:ascii="Arial" w:hAnsi="Arial" w:cs="Arial"/>
            <w:sz w:val="20"/>
            <w:szCs w:val="20"/>
          </w:rPr>
          <w:delText xml:space="preserve"> 1921–1926 (2008).</w:delText>
        </w:r>
      </w:del>
    </w:p>
    <w:p w14:paraId="4B05921B" w14:textId="1CC13DE8" w:rsidR="001B5CC7" w:rsidRPr="00644D7D" w:rsidDel="00F669CE" w:rsidRDefault="001B5CC7" w:rsidP="00020CCC">
      <w:pPr>
        <w:widowControl w:val="0"/>
        <w:tabs>
          <w:tab w:val="left" w:pos="640"/>
        </w:tabs>
        <w:autoSpaceDE w:val="0"/>
        <w:autoSpaceDN w:val="0"/>
        <w:adjustRightInd w:val="0"/>
        <w:ind w:left="640" w:hanging="640"/>
        <w:rPr>
          <w:del w:id="144" w:author="Daniel Herman" w:date="2017-02-01T15:26:00Z"/>
          <w:rFonts w:ascii="Arial" w:hAnsi="Arial" w:cs="Arial"/>
          <w:sz w:val="20"/>
          <w:szCs w:val="20"/>
        </w:rPr>
      </w:pPr>
      <w:del w:id="145" w:author="Daniel Herman" w:date="2017-02-01T15:26:00Z">
        <w:r w:rsidRPr="00644D7D" w:rsidDel="00F669CE">
          <w:rPr>
            <w:rFonts w:ascii="Arial" w:hAnsi="Arial" w:cs="Arial"/>
            <w:sz w:val="20"/>
            <w:szCs w:val="20"/>
          </w:rPr>
          <w:delText>6.</w:delText>
        </w:r>
        <w:r w:rsidRPr="00644D7D" w:rsidDel="00F669CE">
          <w:rPr>
            <w:rFonts w:ascii="Arial" w:hAnsi="Arial" w:cs="Arial"/>
            <w:sz w:val="20"/>
            <w:szCs w:val="20"/>
          </w:rPr>
          <w:tab/>
          <w:delText xml:space="preserve">Käyser, S. C.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Study Heterogeneity and Estimation of Prevalence of Primary Aldosteronism: A Systematic Review and Meta-Regression Analysis. </w:delText>
        </w:r>
        <w:r w:rsidRPr="00644D7D" w:rsidDel="00F669CE">
          <w:rPr>
            <w:rFonts w:ascii="Arial" w:hAnsi="Arial" w:cs="Arial"/>
            <w:i/>
            <w:iCs/>
            <w:sz w:val="20"/>
            <w:szCs w:val="20"/>
          </w:rPr>
          <w:delText>The Journal of Clinical Endocrinology &amp; Metabolism</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101,</w:delText>
        </w:r>
        <w:r w:rsidRPr="00644D7D" w:rsidDel="00F669CE">
          <w:rPr>
            <w:rFonts w:ascii="Arial" w:hAnsi="Arial" w:cs="Arial"/>
            <w:sz w:val="20"/>
            <w:szCs w:val="20"/>
          </w:rPr>
          <w:delText xml:space="preserve"> 2826–2835 (2016).</w:delText>
        </w:r>
      </w:del>
    </w:p>
    <w:p w14:paraId="2FC2E7A2" w14:textId="16381458" w:rsidR="001B5CC7" w:rsidRPr="00644D7D" w:rsidDel="00F669CE" w:rsidRDefault="001B5CC7" w:rsidP="00020CCC">
      <w:pPr>
        <w:widowControl w:val="0"/>
        <w:tabs>
          <w:tab w:val="left" w:pos="640"/>
        </w:tabs>
        <w:autoSpaceDE w:val="0"/>
        <w:autoSpaceDN w:val="0"/>
        <w:adjustRightInd w:val="0"/>
        <w:ind w:left="640" w:hanging="640"/>
        <w:rPr>
          <w:del w:id="146" w:author="Daniel Herman" w:date="2017-02-01T15:26:00Z"/>
          <w:rFonts w:ascii="Arial" w:hAnsi="Arial" w:cs="Arial"/>
          <w:sz w:val="20"/>
          <w:szCs w:val="20"/>
        </w:rPr>
      </w:pPr>
      <w:del w:id="147" w:author="Daniel Herman" w:date="2017-02-01T15:26:00Z">
        <w:r w:rsidRPr="00644D7D" w:rsidDel="00F669CE">
          <w:rPr>
            <w:rFonts w:ascii="Arial" w:hAnsi="Arial" w:cs="Arial"/>
            <w:sz w:val="20"/>
            <w:szCs w:val="20"/>
          </w:rPr>
          <w:delText>7.</w:delText>
        </w:r>
        <w:r w:rsidRPr="00644D7D" w:rsidDel="00F669CE">
          <w:rPr>
            <w:rFonts w:ascii="Arial" w:hAnsi="Arial" w:cs="Arial"/>
            <w:sz w:val="20"/>
            <w:szCs w:val="20"/>
          </w:rPr>
          <w:tab/>
          <w:delText xml:space="preserve">Hannemann, A. &amp; Wallaschofski, H. Prevalence of Primary Aldosteronism in Patient's Cohorts and in Population-based Studies - A Review of the Current Literature. </w:delText>
        </w:r>
        <w:r w:rsidRPr="00644D7D" w:rsidDel="00F669CE">
          <w:rPr>
            <w:rFonts w:ascii="Arial" w:hAnsi="Arial" w:cs="Arial"/>
            <w:i/>
            <w:iCs/>
            <w:sz w:val="20"/>
            <w:szCs w:val="20"/>
          </w:rPr>
          <w:delText>Horm Metab Res</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44,</w:delText>
        </w:r>
        <w:r w:rsidRPr="00644D7D" w:rsidDel="00F669CE">
          <w:rPr>
            <w:rFonts w:ascii="Arial" w:hAnsi="Arial" w:cs="Arial"/>
            <w:sz w:val="20"/>
            <w:szCs w:val="20"/>
          </w:rPr>
          <w:delText xml:space="preserve"> 157–162 (2011).</w:delText>
        </w:r>
      </w:del>
    </w:p>
    <w:p w14:paraId="633CF2D0" w14:textId="29AEC751" w:rsidR="001B5CC7" w:rsidRPr="00644D7D" w:rsidDel="00F669CE" w:rsidRDefault="001B5CC7" w:rsidP="00020CCC">
      <w:pPr>
        <w:widowControl w:val="0"/>
        <w:tabs>
          <w:tab w:val="left" w:pos="640"/>
        </w:tabs>
        <w:autoSpaceDE w:val="0"/>
        <w:autoSpaceDN w:val="0"/>
        <w:adjustRightInd w:val="0"/>
        <w:ind w:left="640" w:hanging="640"/>
        <w:rPr>
          <w:del w:id="148" w:author="Daniel Herman" w:date="2017-02-01T15:26:00Z"/>
          <w:rFonts w:ascii="Arial" w:hAnsi="Arial" w:cs="Arial"/>
          <w:sz w:val="20"/>
          <w:szCs w:val="20"/>
        </w:rPr>
      </w:pPr>
      <w:del w:id="149" w:author="Daniel Herman" w:date="2017-02-01T15:26:00Z">
        <w:r w:rsidRPr="00644D7D" w:rsidDel="00F669CE">
          <w:rPr>
            <w:rFonts w:ascii="Arial" w:hAnsi="Arial" w:cs="Arial"/>
            <w:sz w:val="20"/>
            <w:szCs w:val="20"/>
          </w:rPr>
          <w:delText>8.</w:delText>
        </w:r>
        <w:r w:rsidRPr="00644D7D" w:rsidDel="00F669CE">
          <w:rPr>
            <w:rFonts w:ascii="Arial" w:hAnsi="Arial" w:cs="Arial"/>
            <w:sz w:val="20"/>
            <w:szCs w:val="20"/>
          </w:rPr>
          <w:tab/>
          <w:delText xml:space="preserve">Funder, J. W.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The Management of Primary Aldosteronism: Case Detection, Diagnosis, and Treatment: An Endocrine Society Clinical Practice Guideline. </w:delText>
        </w:r>
        <w:r w:rsidRPr="00644D7D" w:rsidDel="00F669CE">
          <w:rPr>
            <w:rFonts w:ascii="Arial" w:hAnsi="Arial" w:cs="Arial"/>
            <w:i/>
            <w:iCs/>
            <w:sz w:val="20"/>
            <w:szCs w:val="20"/>
          </w:rPr>
          <w:delText>The Journal of Clinical Endocrinology &amp; Metabolism</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101,</w:delText>
        </w:r>
        <w:r w:rsidRPr="00644D7D" w:rsidDel="00F669CE">
          <w:rPr>
            <w:rFonts w:ascii="Arial" w:hAnsi="Arial" w:cs="Arial"/>
            <w:sz w:val="20"/>
            <w:szCs w:val="20"/>
          </w:rPr>
          <w:delText xml:space="preserve"> 1889–1916 (2016).</w:delText>
        </w:r>
      </w:del>
    </w:p>
    <w:p w14:paraId="343C01E9" w14:textId="66DC3A13" w:rsidR="001B5CC7" w:rsidRPr="00644D7D" w:rsidDel="00F669CE" w:rsidRDefault="001B5CC7" w:rsidP="00020CCC">
      <w:pPr>
        <w:widowControl w:val="0"/>
        <w:tabs>
          <w:tab w:val="left" w:pos="640"/>
        </w:tabs>
        <w:autoSpaceDE w:val="0"/>
        <w:autoSpaceDN w:val="0"/>
        <w:adjustRightInd w:val="0"/>
        <w:ind w:left="640" w:hanging="640"/>
        <w:rPr>
          <w:del w:id="150" w:author="Daniel Herman" w:date="2017-02-01T15:26:00Z"/>
          <w:rFonts w:ascii="Arial" w:hAnsi="Arial" w:cs="Arial"/>
          <w:sz w:val="20"/>
          <w:szCs w:val="20"/>
        </w:rPr>
      </w:pPr>
      <w:del w:id="151" w:author="Daniel Herman" w:date="2017-02-01T15:26:00Z">
        <w:r w:rsidRPr="00644D7D" w:rsidDel="00F669CE">
          <w:rPr>
            <w:rFonts w:ascii="Arial" w:hAnsi="Arial" w:cs="Arial"/>
            <w:sz w:val="20"/>
            <w:szCs w:val="20"/>
          </w:rPr>
          <w:delText>9.</w:delText>
        </w:r>
        <w:r w:rsidRPr="00644D7D" w:rsidDel="00F669CE">
          <w:rPr>
            <w:rFonts w:ascii="Arial" w:hAnsi="Arial" w:cs="Arial"/>
            <w:sz w:val="20"/>
            <w:szCs w:val="20"/>
          </w:rPr>
          <w:tab/>
          <w:delText xml:space="preserve">Milliez, P.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Evidence for an increased rate of cardiovascular events in patients with primary aldosteronism. </w:delText>
        </w:r>
        <w:r w:rsidRPr="00644D7D" w:rsidDel="00F669CE">
          <w:rPr>
            <w:rFonts w:ascii="Arial" w:hAnsi="Arial" w:cs="Arial"/>
            <w:i/>
            <w:iCs/>
            <w:sz w:val="20"/>
            <w:szCs w:val="20"/>
          </w:rPr>
          <w:delText>J. Am. Coll. Cardiol.</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45,</w:delText>
        </w:r>
        <w:r w:rsidRPr="00644D7D" w:rsidDel="00F669CE">
          <w:rPr>
            <w:rFonts w:ascii="Arial" w:hAnsi="Arial" w:cs="Arial"/>
            <w:sz w:val="20"/>
            <w:szCs w:val="20"/>
          </w:rPr>
          <w:delText xml:space="preserve"> 1243–1248 (2005).</w:delText>
        </w:r>
      </w:del>
    </w:p>
    <w:p w14:paraId="7D221425" w14:textId="5AEB9624" w:rsidR="001B5CC7" w:rsidRPr="00644D7D" w:rsidDel="00F669CE" w:rsidRDefault="001B5CC7" w:rsidP="00020CCC">
      <w:pPr>
        <w:widowControl w:val="0"/>
        <w:tabs>
          <w:tab w:val="left" w:pos="640"/>
        </w:tabs>
        <w:autoSpaceDE w:val="0"/>
        <w:autoSpaceDN w:val="0"/>
        <w:adjustRightInd w:val="0"/>
        <w:ind w:left="640" w:hanging="640"/>
        <w:rPr>
          <w:del w:id="152" w:author="Daniel Herman" w:date="2017-02-01T15:26:00Z"/>
          <w:rFonts w:ascii="Arial" w:hAnsi="Arial" w:cs="Arial"/>
          <w:sz w:val="20"/>
          <w:szCs w:val="20"/>
        </w:rPr>
      </w:pPr>
      <w:del w:id="153" w:author="Daniel Herman" w:date="2017-02-01T15:26:00Z">
        <w:r w:rsidRPr="00644D7D" w:rsidDel="00F669CE">
          <w:rPr>
            <w:rFonts w:ascii="Arial" w:hAnsi="Arial" w:cs="Arial"/>
            <w:sz w:val="20"/>
            <w:szCs w:val="20"/>
          </w:rPr>
          <w:delText>10.</w:delText>
        </w:r>
        <w:r w:rsidRPr="00644D7D" w:rsidDel="00F669CE">
          <w:rPr>
            <w:rFonts w:ascii="Arial" w:hAnsi="Arial" w:cs="Arial"/>
            <w:sz w:val="20"/>
            <w:szCs w:val="20"/>
          </w:rPr>
          <w:tab/>
          <w:delText xml:space="preserve">Reincke, M., Fischer, E., Gerum, S., Merkle, K. &amp; Schulz, S. Observational Study Mortality in Treated Primary Aldosteronism The German Conn's Registry. </w:delText>
        </w:r>
        <w:r w:rsidRPr="00644D7D" w:rsidDel="00F669CE">
          <w:rPr>
            <w:rFonts w:ascii="Arial" w:hAnsi="Arial" w:cs="Arial"/>
            <w:i/>
            <w:iCs/>
            <w:sz w:val="20"/>
            <w:szCs w:val="20"/>
          </w:rPr>
          <w:delText>…</w:delText>
        </w:r>
        <w:r w:rsidRPr="00644D7D" w:rsidDel="00F669CE">
          <w:rPr>
            <w:rFonts w:ascii="Arial" w:hAnsi="Arial" w:cs="Arial"/>
            <w:sz w:val="20"/>
            <w:szCs w:val="20"/>
          </w:rPr>
          <w:delText xml:space="preserve"> (2012). doi:10.1161/HYPERTENSIONAHA.112.197111/-/DC1</w:delText>
        </w:r>
      </w:del>
    </w:p>
    <w:p w14:paraId="1F6BBABE" w14:textId="489BC00D" w:rsidR="001B5CC7" w:rsidRPr="00644D7D" w:rsidDel="00F669CE" w:rsidRDefault="001B5CC7" w:rsidP="00020CCC">
      <w:pPr>
        <w:widowControl w:val="0"/>
        <w:tabs>
          <w:tab w:val="left" w:pos="640"/>
        </w:tabs>
        <w:autoSpaceDE w:val="0"/>
        <w:autoSpaceDN w:val="0"/>
        <w:adjustRightInd w:val="0"/>
        <w:ind w:left="640" w:hanging="640"/>
        <w:rPr>
          <w:del w:id="154" w:author="Daniel Herman" w:date="2017-02-01T15:26:00Z"/>
          <w:rFonts w:ascii="Arial" w:hAnsi="Arial" w:cs="Arial"/>
          <w:sz w:val="20"/>
          <w:szCs w:val="20"/>
        </w:rPr>
      </w:pPr>
      <w:del w:id="155" w:author="Daniel Herman" w:date="2017-02-01T15:26:00Z">
        <w:r w:rsidRPr="00644D7D" w:rsidDel="00F669CE">
          <w:rPr>
            <w:rFonts w:ascii="Arial" w:hAnsi="Arial" w:cs="Arial"/>
            <w:sz w:val="20"/>
            <w:szCs w:val="20"/>
          </w:rPr>
          <w:delText>11.</w:delText>
        </w:r>
        <w:r w:rsidRPr="00644D7D" w:rsidDel="00F669CE">
          <w:rPr>
            <w:rFonts w:ascii="Arial" w:hAnsi="Arial" w:cs="Arial"/>
            <w:sz w:val="20"/>
            <w:szCs w:val="20"/>
          </w:rPr>
          <w:tab/>
          <w:delText xml:space="preserve">Lin, Y.-H.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Adrenalectomy improves increased carotid intima-media thickness and arterial stiffness in patients with aldosterone producing adenoma. </w:delText>
        </w:r>
        <w:r w:rsidRPr="00644D7D" w:rsidDel="00F669CE">
          <w:rPr>
            <w:rFonts w:ascii="Arial" w:hAnsi="Arial" w:cs="Arial"/>
            <w:i/>
            <w:iCs/>
            <w:sz w:val="20"/>
            <w:szCs w:val="20"/>
          </w:rPr>
          <w:delText>Atherosclerosis</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221,</w:delText>
        </w:r>
        <w:r w:rsidRPr="00644D7D" w:rsidDel="00F669CE">
          <w:rPr>
            <w:rFonts w:ascii="Arial" w:hAnsi="Arial" w:cs="Arial"/>
            <w:sz w:val="20"/>
            <w:szCs w:val="20"/>
          </w:rPr>
          <w:delText xml:space="preserve"> 154–159 (2012).</w:delText>
        </w:r>
      </w:del>
    </w:p>
    <w:p w14:paraId="02E7C2B3" w14:textId="1B8A624F" w:rsidR="001B5CC7" w:rsidRPr="00644D7D" w:rsidDel="00F669CE" w:rsidRDefault="001B5CC7" w:rsidP="00020CCC">
      <w:pPr>
        <w:widowControl w:val="0"/>
        <w:tabs>
          <w:tab w:val="left" w:pos="640"/>
        </w:tabs>
        <w:autoSpaceDE w:val="0"/>
        <w:autoSpaceDN w:val="0"/>
        <w:adjustRightInd w:val="0"/>
        <w:ind w:left="640" w:hanging="640"/>
        <w:rPr>
          <w:del w:id="156" w:author="Daniel Herman" w:date="2017-02-01T15:26:00Z"/>
          <w:rFonts w:ascii="Arial" w:hAnsi="Arial" w:cs="Arial"/>
          <w:sz w:val="20"/>
          <w:szCs w:val="20"/>
        </w:rPr>
      </w:pPr>
      <w:del w:id="157" w:author="Daniel Herman" w:date="2017-02-01T15:26:00Z">
        <w:r w:rsidRPr="00644D7D" w:rsidDel="00F669CE">
          <w:rPr>
            <w:rFonts w:ascii="Arial" w:hAnsi="Arial" w:cs="Arial"/>
            <w:sz w:val="20"/>
            <w:szCs w:val="20"/>
          </w:rPr>
          <w:delText>12.</w:delText>
        </w:r>
        <w:r w:rsidRPr="00644D7D" w:rsidDel="00F669CE">
          <w:rPr>
            <w:rFonts w:ascii="Arial" w:hAnsi="Arial" w:cs="Arial"/>
            <w:sz w:val="20"/>
            <w:szCs w:val="20"/>
          </w:rPr>
          <w:tab/>
          <w:delText xml:space="preserve">Catena, C.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Long-Term Cardiac Effects of Adrenalectomy or Mineralocorticoid Antagonists in Patients With Primary Aldosteronism. </w:delText>
        </w:r>
        <w:r w:rsidRPr="00644D7D" w:rsidDel="00F669CE">
          <w:rPr>
            <w:rFonts w:ascii="Arial" w:hAnsi="Arial" w:cs="Arial"/>
            <w:i/>
            <w:iCs/>
            <w:sz w:val="20"/>
            <w:szCs w:val="20"/>
          </w:rPr>
          <w:delText>Hypertension</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50,</w:delText>
        </w:r>
        <w:r w:rsidRPr="00644D7D" w:rsidDel="00F669CE">
          <w:rPr>
            <w:rFonts w:ascii="Arial" w:hAnsi="Arial" w:cs="Arial"/>
            <w:sz w:val="20"/>
            <w:szCs w:val="20"/>
          </w:rPr>
          <w:delText xml:space="preserve"> 911–918 (2007).</w:delText>
        </w:r>
      </w:del>
    </w:p>
    <w:p w14:paraId="1024FEEF" w14:textId="301B96C5" w:rsidR="001B5CC7" w:rsidRPr="00644D7D" w:rsidDel="00F669CE" w:rsidRDefault="001B5CC7" w:rsidP="00020CCC">
      <w:pPr>
        <w:widowControl w:val="0"/>
        <w:tabs>
          <w:tab w:val="left" w:pos="640"/>
        </w:tabs>
        <w:autoSpaceDE w:val="0"/>
        <w:autoSpaceDN w:val="0"/>
        <w:adjustRightInd w:val="0"/>
        <w:ind w:left="640" w:hanging="640"/>
        <w:rPr>
          <w:del w:id="158" w:author="Daniel Herman" w:date="2017-02-01T15:26:00Z"/>
          <w:rFonts w:ascii="Arial" w:hAnsi="Arial" w:cs="Arial"/>
          <w:sz w:val="20"/>
          <w:szCs w:val="20"/>
        </w:rPr>
      </w:pPr>
      <w:del w:id="159" w:author="Daniel Herman" w:date="2017-02-01T15:26:00Z">
        <w:r w:rsidRPr="00644D7D" w:rsidDel="00F669CE">
          <w:rPr>
            <w:rFonts w:ascii="Arial" w:hAnsi="Arial" w:cs="Arial"/>
            <w:sz w:val="20"/>
            <w:szCs w:val="20"/>
          </w:rPr>
          <w:delText>13.</w:delText>
        </w:r>
        <w:r w:rsidRPr="00644D7D" w:rsidDel="00F669CE">
          <w:rPr>
            <w:rFonts w:ascii="Arial" w:hAnsi="Arial" w:cs="Arial"/>
            <w:sz w:val="20"/>
            <w:szCs w:val="20"/>
          </w:rPr>
          <w:tab/>
          <w:delText xml:space="preserve">Montori, V. M. &amp; Young, W. F. Use of plasma aldosterone concentration-to-plasma renin activity ratio as a screening test for primary aldosteronism. A systematic review of the literature. </w:delText>
        </w:r>
        <w:r w:rsidRPr="00644D7D" w:rsidDel="00F669CE">
          <w:rPr>
            <w:rFonts w:ascii="Arial" w:hAnsi="Arial" w:cs="Arial"/>
            <w:i/>
            <w:iCs/>
            <w:sz w:val="20"/>
            <w:szCs w:val="20"/>
          </w:rPr>
          <w:delText>Endocrinology and Metabolism Clinics of North America</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31,</w:delText>
        </w:r>
        <w:r w:rsidRPr="00644D7D" w:rsidDel="00F669CE">
          <w:rPr>
            <w:rFonts w:ascii="Arial" w:hAnsi="Arial" w:cs="Arial"/>
            <w:sz w:val="20"/>
            <w:szCs w:val="20"/>
          </w:rPr>
          <w:delText xml:space="preserve"> 619–32– xi (2002).</w:delText>
        </w:r>
      </w:del>
    </w:p>
    <w:p w14:paraId="7654C940" w14:textId="13080851" w:rsidR="001B5CC7" w:rsidRPr="00644D7D" w:rsidDel="00F669CE" w:rsidRDefault="001B5CC7" w:rsidP="00020CCC">
      <w:pPr>
        <w:widowControl w:val="0"/>
        <w:tabs>
          <w:tab w:val="left" w:pos="640"/>
        </w:tabs>
        <w:autoSpaceDE w:val="0"/>
        <w:autoSpaceDN w:val="0"/>
        <w:adjustRightInd w:val="0"/>
        <w:ind w:left="640" w:hanging="640"/>
        <w:rPr>
          <w:del w:id="160" w:author="Daniel Herman" w:date="2017-02-01T15:26:00Z"/>
          <w:rFonts w:ascii="Arial" w:hAnsi="Arial" w:cs="Arial"/>
          <w:sz w:val="20"/>
          <w:szCs w:val="20"/>
        </w:rPr>
      </w:pPr>
      <w:del w:id="161" w:author="Daniel Herman" w:date="2017-02-01T15:26:00Z">
        <w:r w:rsidRPr="00644D7D" w:rsidDel="00F669CE">
          <w:rPr>
            <w:rFonts w:ascii="Arial" w:hAnsi="Arial" w:cs="Arial"/>
            <w:sz w:val="20"/>
            <w:szCs w:val="20"/>
          </w:rPr>
          <w:delText>14.</w:delText>
        </w:r>
        <w:r w:rsidRPr="00644D7D" w:rsidDel="00F669CE">
          <w:rPr>
            <w:rFonts w:ascii="Arial" w:hAnsi="Arial" w:cs="Arial"/>
            <w:sz w:val="20"/>
            <w:szCs w:val="20"/>
          </w:rPr>
          <w:tab/>
          <w:delText xml:space="preserve">Rossi, G. P.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A Prospective Study of the Prevalence of Primary Aldosteronism in 1,125 Hypertensive Patients. </w:delText>
        </w:r>
        <w:r w:rsidRPr="00644D7D" w:rsidDel="00F669CE">
          <w:rPr>
            <w:rFonts w:ascii="Arial" w:hAnsi="Arial" w:cs="Arial"/>
            <w:i/>
            <w:iCs/>
            <w:sz w:val="20"/>
            <w:szCs w:val="20"/>
          </w:rPr>
          <w:delText>J. Am. Coll. Cardiol.</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48,</w:delText>
        </w:r>
        <w:r w:rsidRPr="00644D7D" w:rsidDel="00F669CE">
          <w:rPr>
            <w:rFonts w:ascii="Arial" w:hAnsi="Arial" w:cs="Arial"/>
            <w:sz w:val="20"/>
            <w:szCs w:val="20"/>
          </w:rPr>
          <w:delText xml:space="preserve"> 2293–2300 (2006).</w:delText>
        </w:r>
      </w:del>
    </w:p>
    <w:p w14:paraId="2DB99676" w14:textId="2DE41AEE" w:rsidR="001B5CC7" w:rsidRPr="00644D7D" w:rsidDel="00F669CE" w:rsidRDefault="001B5CC7" w:rsidP="00020CCC">
      <w:pPr>
        <w:widowControl w:val="0"/>
        <w:tabs>
          <w:tab w:val="left" w:pos="640"/>
        </w:tabs>
        <w:autoSpaceDE w:val="0"/>
        <w:autoSpaceDN w:val="0"/>
        <w:adjustRightInd w:val="0"/>
        <w:ind w:left="640" w:hanging="640"/>
        <w:rPr>
          <w:del w:id="162" w:author="Daniel Herman" w:date="2017-02-01T15:26:00Z"/>
          <w:rFonts w:ascii="Arial" w:hAnsi="Arial" w:cs="Arial"/>
          <w:sz w:val="20"/>
          <w:szCs w:val="20"/>
        </w:rPr>
      </w:pPr>
      <w:del w:id="163" w:author="Daniel Herman" w:date="2017-02-01T15:26:00Z">
        <w:r w:rsidRPr="00644D7D" w:rsidDel="00F669CE">
          <w:rPr>
            <w:rFonts w:ascii="Arial" w:hAnsi="Arial" w:cs="Arial"/>
            <w:sz w:val="20"/>
            <w:szCs w:val="20"/>
          </w:rPr>
          <w:delText>15.</w:delText>
        </w:r>
        <w:r w:rsidRPr="00644D7D" w:rsidDel="00F669CE">
          <w:rPr>
            <w:rFonts w:ascii="Arial" w:hAnsi="Arial" w:cs="Arial"/>
            <w:sz w:val="20"/>
            <w:szCs w:val="20"/>
          </w:rPr>
          <w:tab/>
          <w:delText xml:space="preserve">Stowasser, M., Ahmed, A., Pimenta, E., Taylor, P. &amp; Gordon, R. Factors Affecting the Aldosterone/Renin Ratio. </w:delText>
        </w:r>
        <w:r w:rsidRPr="00644D7D" w:rsidDel="00F669CE">
          <w:rPr>
            <w:rFonts w:ascii="Arial" w:hAnsi="Arial" w:cs="Arial"/>
            <w:i/>
            <w:iCs/>
            <w:sz w:val="20"/>
            <w:szCs w:val="20"/>
          </w:rPr>
          <w:delText>Horm Metab Res</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44,</w:delText>
        </w:r>
        <w:r w:rsidRPr="00644D7D" w:rsidDel="00F669CE">
          <w:rPr>
            <w:rFonts w:ascii="Arial" w:hAnsi="Arial" w:cs="Arial"/>
            <w:sz w:val="20"/>
            <w:szCs w:val="20"/>
          </w:rPr>
          <w:delText xml:space="preserve"> 170–176 (2011).</w:delText>
        </w:r>
      </w:del>
    </w:p>
    <w:p w14:paraId="43CDEA3C" w14:textId="3CB30E1F" w:rsidR="001B5CC7" w:rsidRPr="00644D7D" w:rsidDel="00F669CE" w:rsidRDefault="001B5CC7" w:rsidP="00020CCC">
      <w:pPr>
        <w:widowControl w:val="0"/>
        <w:tabs>
          <w:tab w:val="left" w:pos="640"/>
        </w:tabs>
        <w:autoSpaceDE w:val="0"/>
        <w:autoSpaceDN w:val="0"/>
        <w:adjustRightInd w:val="0"/>
        <w:ind w:left="640" w:hanging="640"/>
        <w:rPr>
          <w:del w:id="164" w:author="Daniel Herman" w:date="2017-02-01T15:26:00Z"/>
          <w:rFonts w:ascii="Arial" w:hAnsi="Arial" w:cs="Arial"/>
          <w:sz w:val="20"/>
          <w:szCs w:val="20"/>
        </w:rPr>
      </w:pPr>
      <w:del w:id="165" w:author="Daniel Herman" w:date="2017-02-01T15:26:00Z">
        <w:r w:rsidRPr="00644D7D" w:rsidDel="00F669CE">
          <w:rPr>
            <w:rFonts w:ascii="Arial" w:hAnsi="Arial" w:cs="Arial"/>
            <w:sz w:val="20"/>
            <w:szCs w:val="20"/>
          </w:rPr>
          <w:delText>16.</w:delText>
        </w:r>
        <w:r w:rsidRPr="00644D7D" w:rsidDel="00F669CE">
          <w:rPr>
            <w:rFonts w:ascii="Arial" w:hAnsi="Arial" w:cs="Arial"/>
            <w:sz w:val="20"/>
            <w:szCs w:val="20"/>
          </w:rPr>
          <w:tab/>
          <w:delText xml:space="preserve">Tomaschitz, A. &amp; Pilz, S. Aldosterone to Renin Ratio – A Reliable Screening Tool for Primary Aldosteronism? </w:delText>
        </w:r>
        <w:r w:rsidRPr="00644D7D" w:rsidDel="00F669CE">
          <w:rPr>
            <w:rFonts w:ascii="Arial" w:hAnsi="Arial" w:cs="Arial"/>
            <w:i/>
            <w:iCs/>
            <w:sz w:val="20"/>
            <w:szCs w:val="20"/>
          </w:rPr>
          <w:delText>Horm Metab Res</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42,</w:delText>
        </w:r>
        <w:r w:rsidRPr="00644D7D" w:rsidDel="00F669CE">
          <w:rPr>
            <w:rFonts w:ascii="Arial" w:hAnsi="Arial" w:cs="Arial"/>
            <w:sz w:val="20"/>
            <w:szCs w:val="20"/>
          </w:rPr>
          <w:delText xml:space="preserve"> 382–391 (2010).</w:delText>
        </w:r>
      </w:del>
    </w:p>
    <w:p w14:paraId="4D9FD092" w14:textId="01C2D6B8" w:rsidR="001B5CC7" w:rsidRPr="00644D7D" w:rsidDel="00F669CE" w:rsidRDefault="001B5CC7" w:rsidP="00020CCC">
      <w:pPr>
        <w:widowControl w:val="0"/>
        <w:tabs>
          <w:tab w:val="left" w:pos="640"/>
        </w:tabs>
        <w:autoSpaceDE w:val="0"/>
        <w:autoSpaceDN w:val="0"/>
        <w:adjustRightInd w:val="0"/>
        <w:ind w:left="640" w:hanging="640"/>
        <w:rPr>
          <w:del w:id="166" w:author="Daniel Herman" w:date="2017-02-01T15:26:00Z"/>
          <w:rFonts w:ascii="Arial" w:hAnsi="Arial" w:cs="Arial"/>
          <w:sz w:val="20"/>
          <w:szCs w:val="20"/>
        </w:rPr>
      </w:pPr>
      <w:del w:id="167" w:author="Daniel Herman" w:date="2017-02-01T15:26:00Z">
        <w:r w:rsidRPr="00644D7D" w:rsidDel="00F669CE">
          <w:rPr>
            <w:rFonts w:ascii="Arial" w:hAnsi="Arial" w:cs="Arial"/>
            <w:sz w:val="20"/>
            <w:szCs w:val="20"/>
          </w:rPr>
          <w:delText>17.</w:delText>
        </w:r>
        <w:r w:rsidRPr="00644D7D" w:rsidDel="00F669CE">
          <w:rPr>
            <w:rFonts w:ascii="Arial" w:hAnsi="Arial" w:cs="Arial"/>
            <w:sz w:val="20"/>
            <w:szCs w:val="20"/>
          </w:rPr>
          <w:tab/>
          <w:delText xml:space="preserve">Funder, J. Primary Aldosteronism: New Answers, New Questions. </w:delText>
        </w:r>
        <w:r w:rsidRPr="00644D7D" w:rsidDel="00F669CE">
          <w:rPr>
            <w:rFonts w:ascii="Arial" w:hAnsi="Arial" w:cs="Arial"/>
            <w:i/>
            <w:iCs/>
            <w:sz w:val="20"/>
            <w:szCs w:val="20"/>
          </w:rPr>
          <w:delText>Horm Metab Res</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47,</w:delText>
        </w:r>
        <w:r w:rsidRPr="00644D7D" w:rsidDel="00F669CE">
          <w:rPr>
            <w:rFonts w:ascii="Arial" w:hAnsi="Arial" w:cs="Arial"/>
            <w:sz w:val="20"/>
            <w:szCs w:val="20"/>
          </w:rPr>
          <w:delText xml:space="preserve"> 935–940 (2015).</w:delText>
        </w:r>
      </w:del>
    </w:p>
    <w:p w14:paraId="0711438A" w14:textId="07CD272B" w:rsidR="001B5CC7" w:rsidRPr="00644D7D" w:rsidDel="00F669CE" w:rsidRDefault="001B5CC7" w:rsidP="00020CCC">
      <w:pPr>
        <w:widowControl w:val="0"/>
        <w:tabs>
          <w:tab w:val="left" w:pos="640"/>
        </w:tabs>
        <w:autoSpaceDE w:val="0"/>
        <w:autoSpaceDN w:val="0"/>
        <w:adjustRightInd w:val="0"/>
        <w:ind w:left="640" w:hanging="640"/>
        <w:rPr>
          <w:del w:id="168" w:author="Daniel Herman" w:date="2017-02-01T15:26:00Z"/>
          <w:rFonts w:ascii="Arial" w:hAnsi="Arial" w:cs="Arial"/>
          <w:sz w:val="20"/>
          <w:szCs w:val="20"/>
        </w:rPr>
      </w:pPr>
      <w:del w:id="169" w:author="Daniel Herman" w:date="2017-02-01T15:26:00Z">
        <w:r w:rsidRPr="00644D7D" w:rsidDel="00F669CE">
          <w:rPr>
            <w:rFonts w:ascii="Arial" w:hAnsi="Arial" w:cs="Arial"/>
            <w:sz w:val="20"/>
            <w:szCs w:val="20"/>
          </w:rPr>
          <w:delText>18.</w:delText>
        </w:r>
        <w:r w:rsidRPr="00644D7D" w:rsidDel="00F669CE">
          <w:rPr>
            <w:rFonts w:ascii="Arial" w:hAnsi="Arial" w:cs="Arial"/>
            <w:sz w:val="20"/>
            <w:szCs w:val="20"/>
          </w:rPr>
          <w:tab/>
          <w:delText xml:space="preserve">Wachtel, H.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Role of adrenal vein sampling in primary aldosteronism: Impact of imaging, localization, and age. </w:delText>
        </w:r>
        <w:r w:rsidRPr="00644D7D" w:rsidDel="00F669CE">
          <w:rPr>
            <w:rFonts w:ascii="Arial" w:hAnsi="Arial" w:cs="Arial"/>
            <w:i/>
            <w:iCs/>
            <w:sz w:val="20"/>
            <w:szCs w:val="20"/>
          </w:rPr>
          <w:delText>J. Surg. Oncol.</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113,</w:delText>
        </w:r>
        <w:r w:rsidRPr="00644D7D" w:rsidDel="00F669CE">
          <w:rPr>
            <w:rFonts w:ascii="Arial" w:hAnsi="Arial" w:cs="Arial"/>
            <w:sz w:val="20"/>
            <w:szCs w:val="20"/>
          </w:rPr>
          <w:delText xml:space="preserve"> 532–537 (2016).</w:delText>
        </w:r>
      </w:del>
    </w:p>
    <w:p w14:paraId="3C58B816" w14:textId="392FB596" w:rsidR="001B5CC7" w:rsidRPr="00644D7D" w:rsidDel="00F669CE" w:rsidRDefault="001B5CC7" w:rsidP="00020CCC">
      <w:pPr>
        <w:widowControl w:val="0"/>
        <w:tabs>
          <w:tab w:val="left" w:pos="640"/>
        </w:tabs>
        <w:autoSpaceDE w:val="0"/>
        <w:autoSpaceDN w:val="0"/>
        <w:adjustRightInd w:val="0"/>
        <w:ind w:left="640" w:hanging="640"/>
        <w:rPr>
          <w:del w:id="170" w:author="Daniel Herman" w:date="2017-02-01T15:26:00Z"/>
          <w:rFonts w:ascii="Arial" w:hAnsi="Arial" w:cs="Arial"/>
          <w:sz w:val="20"/>
          <w:szCs w:val="20"/>
        </w:rPr>
      </w:pPr>
      <w:del w:id="171" w:author="Daniel Herman" w:date="2017-02-01T15:26:00Z">
        <w:r w:rsidRPr="00644D7D" w:rsidDel="00F669CE">
          <w:rPr>
            <w:rFonts w:ascii="Arial" w:hAnsi="Arial" w:cs="Arial"/>
            <w:sz w:val="20"/>
            <w:szCs w:val="20"/>
          </w:rPr>
          <w:delText>19.</w:delText>
        </w:r>
        <w:r w:rsidRPr="00644D7D" w:rsidDel="00F669CE">
          <w:rPr>
            <w:rFonts w:ascii="Arial" w:hAnsi="Arial" w:cs="Arial"/>
            <w:sz w:val="20"/>
            <w:szCs w:val="20"/>
          </w:rPr>
          <w:tab/>
          <w:delText xml:space="preserve">Calhoun, D. A., Nishizaka, M. K., Zaman, M. A., Thakkar, R. B. &amp; Weissmann, P. Hyperaldosteronism Among Black and White Subjects With Resistant Hypertension. </w:delText>
        </w:r>
        <w:r w:rsidRPr="00644D7D" w:rsidDel="00F669CE">
          <w:rPr>
            <w:rFonts w:ascii="Arial" w:hAnsi="Arial" w:cs="Arial"/>
            <w:i/>
            <w:iCs/>
            <w:sz w:val="20"/>
            <w:szCs w:val="20"/>
          </w:rPr>
          <w:delText>Hypertension</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40,</w:delText>
        </w:r>
        <w:r w:rsidRPr="00644D7D" w:rsidDel="00F669CE">
          <w:rPr>
            <w:rFonts w:ascii="Arial" w:hAnsi="Arial" w:cs="Arial"/>
            <w:sz w:val="20"/>
            <w:szCs w:val="20"/>
          </w:rPr>
          <w:delText xml:space="preserve"> 892–896 (2002).</w:delText>
        </w:r>
      </w:del>
    </w:p>
    <w:p w14:paraId="329AEB40" w14:textId="30E6CAFD" w:rsidR="001B5CC7" w:rsidRPr="00644D7D" w:rsidDel="00F669CE" w:rsidRDefault="001B5CC7" w:rsidP="00020CCC">
      <w:pPr>
        <w:widowControl w:val="0"/>
        <w:tabs>
          <w:tab w:val="left" w:pos="640"/>
        </w:tabs>
        <w:autoSpaceDE w:val="0"/>
        <w:autoSpaceDN w:val="0"/>
        <w:adjustRightInd w:val="0"/>
        <w:ind w:left="640" w:hanging="640"/>
        <w:rPr>
          <w:del w:id="172" w:author="Daniel Herman" w:date="2017-02-01T15:26:00Z"/>
          <w:rFonts w:ascii="Arial" w:hAnsi="Arial" w:cs="Arial"/>
          <w:sz w:val="20"/>
          <w:szCs w:val="20"/>
        </w:rPr>
      </w:pPr>
      <w:del w:id="173" w:author="Daniel Herman" w:date="2017-02-01T15:26:00Z">
        <w:r w:rsidRPr="00644D7D" w:rsidDel="00F669CE">
          <w:rPr>
            <w:rFonts w:ascii="Arial" w:hAnsi="Arial" w:cs="Arial"/>
            <w:sz w:val="20"/>
            <w:szCs w:val="20"/>
          </w:rPr>
          <w:delText>20.</w:delText>
        </w:r>
        <w:r w:rsidRPr="00644D7D" w:rsidDel="00F669CE">
          <w:rPr>
            <w:rFonts w:ascii="Arial" w:hAnsi="Arial" w:cs="Arial"/>
            <w:sz w:val="20"/>
            <w:szCs w:val="20"/>
          </w:rPr>
          <w:tab/>
          <w:delText xml:space="preserve">Gallay, B. J., Ahmad, S., Xu, L. &amp; Toivola, B. Screening for primary aldosteronism without discontinuing hypertensive medications: plasma aldosterone-renin ratio. </w:delText>
        </w:r>
        <w:r w:rsidRPr="00644D7D" w:rsidDel="00F669CE">
          <w:rPr>
            <w:rFonts w:ascii="Arial" w:hAnsi="Arial" w:cs="Arial"/>
            <w:i/>
            <w:iCs/>
            <w:sz w:val="20"/>
            <w:szCs w:val="20"/>
          </w:rPr>
          <w:delText>American journal of …</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37,</w:delText>
        </w:r>
        <w:r w:rsidRPr="00644D7D" w:rsidDel="00F669CE">
          <w:rPr>
            <w:rFonts w:ascii="Arial" w:hAnsi="Arial" w:cs="Arial"/>
            <w:sz w:val="20"/>
            <w:szCs w:val="20"/>
          </w:rPr>
          <w:delText xml:space="preserve"> 699–705 (2001).</w:delText>
        </w:r>
      </w:del>
    </w:p>
    <w:p w14:paraId="7C3FC61F" w14:textId="705EB847" w:rsidR="001B5CC7" w:rsidRPr="00644D7D" w:rsidDel="00F669CE" w:rsidRDefault="001B5CC7" w:rsidP="00020CCC">
      <w:pPr>
        <w:widowControl w:val="0"/>
        <w:tabs>
          <w:tab w:val="left" w:pos="640"/>
        </w:tabs>
        <w:autoSpaceDE w:val="0"/>
        <w:autoSpaceDN w:val="0"/>
        <w:adjustRightInd w:val="0"/>
        <w:ind w:left="640" w:hanging="640"/>
        <w:rPr>
          <w:del w:id="174" w:author="Daniel Herman" w:date="2017-02-01T15:26:00Z"/>
          <w:rFonts w:ascii="Arial" w:hAnsi="Arial" w:cs="Arial"/>
          <w:sz w:val="20"/>
          <w:szCs w:val="20"/>
        </w:rPr>
      </w:pPr>
      <w:del w:id="175" w:author="Daniel Herman" w:date="2017-02-01T15:26:00Z">
        <w:r w:rsidRPr="00644D7D" w:rsidDel="00F669CE">
          <w:rPr>
            <w:rFonts w:ascii="Arial" w:hAnsi="Arial" w:cs="Arial"/>
            <w:sz w:val="20"/>
            <w:szCs w:val="20"/>
          </w:rPr>
          <w:delText>21.</w:delText>
        </w:r>
        <w:r w:rsidRPr="00644D7D" w:rsidDel="00F669CE">
          <w:rPr>
            <w:rFonts w:ascii="Arial" w:hAnsi="Arial" w:cs="Arial"/>
            <w:sz w:val="20"/>
            <w:szCs w:val="20"/>
          </w:rPr>
          <w:tab/>
          <w:delText xml:space="preserve">Eide, I. K., Torjesen, P. A., Drolsum, A., Babovic, A. &amp; Lilledahl, N. P. Low-renin status in therapy-resistant hypertension: a clue to efficient treatment. </w:delText>
        </w:r>
        <w:r w:rsidRPr="00644D7D" w:rsidDel="00F669CE">
          <w:rPr>
            <w:rFonts w:ascii="Arial" w:hAnsi="Arial" w:cs="Arial"/>
            <w:i/>
            <w:iCs/>
            <w:sz w:val="20"/>
            <w:szCs w:val="20"/>
          </w:rPr>
          <w:delText>Journal of Hypertension</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22,</w:delText>
        </w:r>
        <w:r w:rsidRPr="00644D7D" w:rsidDel="00F669CE">
          <w:rPr>
            <w:rFonts w:ascii="Arial" w:hAnsi="Arial" w:cs="Arial"/>
            <w:sz w:val="20"/>
            <w:szCs w:val="20"/>
          </w:rPr>
          <w:delText xml:space="preserve"> 2217–2226 (2004).</w:delText>
        </w:r>
      </w:del>
    </w:p>
    <w:p w14:paraId="35A0853B" w14:textId="7BD96EFD" w:rsidR="001B5CC7" w:rsidRPr="00644D7D" w:rsidDel="00F669CE" w:rsidRDefault="001B5CC7" w:rsidP="00020CCC">
      <w:pPr>
        <w:widowControl w:val="0"/>
        <w:tabs>
          <w:tab w:val="left" w:pos="640"/>
        </w:tabs>
        <w:autoSpaceDE w:val="0"/>
        <w:autoSpaceDN w:val="0"/>
        <w:adjustRightInd w:val="0"/>
        <w:ind w:left="640" w:hanging="640"/>
        <w:rPr>
          <w:del w:id="176" w:author="Daniel Herman" w:date="2017-02-01T15:26:00Z"/>
          <w:rFonts w:ascii="Arial" w:hAnsi="Arial" w:cs="Arial"/>
          <w:sz w:val="20"/>
          <w:szCs w:val="20"/>
        </w:rPr>
      </w:pPr>
      <w:del w:id="177" w:author="Daniel Herman" w:date="2017-02-01T15:26:00Z">
        <w:r w:rsidRPr="00644D7D" w:rsidDel="00F669CE">
          <w:rPr>
            <w:rFonts w:ascii="Arial" w:hAnsi="Arial" w:cs="Arial"/>
            <w:sz w:val="20"/>
            <w:szCs w:val="20"/>
          </w:rPr>
          <w:delText>22.</w:delText>
        </w:r>
        <w:r w:rsidRPr="00644D7D" w:rsidDel="00F669CE">
          <w:rPr>
            <w:rFonts w:ascii="Arial" w:hAnsi="Arial" w:cs="Arial"/>
            <w:sz w:val="20"/>
            <w:szCs w:val="20"/>
          </w:rPr>
          <w:tab/>
          <w:delText xml:space="preserve">Di Murro, A.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Renin-angiotensin-aldosterone system in patients with sleep apnoea: prevalence of primary aldosteronism. </w:delText>
        </w:r>
        <w:r w:rsidRPr="00644D7D" w:rsidDel="00F669CE">
          <w:rPr>
            <w:rFonts w:ascii="Arial" w:hAnsi="Arial" w:cs="Arial"/>
            <w:i/>
            <w:iCs/>
            <w:sz w:val="20"/>
            <w:szCs w:val="20"/>
          </w:rPr>
          <w:delText>Journal of the Renin-Angiotensin-Aldosterone System</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11,</w:delText>
        </w:r>
        <w:r w:rsidRPr="00644D7D" w:rsidDel="00F669CE">
          <w:rPr>
            <w:rFonts w:ascii="Arial" w:hAnsi="Arial" w:cs="Arial"/>
            <w:sz w:val="20"/>
            <w:szCs w:val="20"/>
          </w:rPr>
          <w:delText xml:space="preserve"> 165–172 (2010).</w:delText>
        </w:r>
      </w:del>
    </w:p>
    <w:p w14:paraId="6A23E68C" w14:textId="490DA238" w:rsidR="001B5CC7" w:rsidRPr="00644D7D" w:rsidDel="00F669CE" w:rsidRDefault="001B5CC7" w:rsidP="00020CCC">
      <w:pPr>
        <w:widowControl w:val="0"/>
        <w:tabs>
          <w:tab w:val="left" w:pos="640"/>
        </w:tabs>
        <w:autoSpaceDE w:val="0"/>
        <w:autoSpaceDN w:val="0"/>
        <w:adjustRightInd w:val="0"/>
        <w:ind w:left="640" w:hanging="640"/>
        <w:rPr>
          <w:del w:id="178" w:author="Daniel Herman" w:date="2017-02-01T15:26:00Z"/>
          <w:rFonts w:ascii="Arial" w:hAnsi="Arial" w:cs="Arial"/>
          <w:sz w:val="20"/>
          <w:szCs w:val="20"/>
        </w:rPr>
      </w:pPr>
      <w:del w:id="179" w:author="Daniel Herman" w:date="2017-02-01T15:26:00Z">
        <w:r w:rsidRPr="00644D7D" w:rsidDel="00F669CE">
          <w:rPr>
            <w:rFonts w:ascii="Arial" w:hAnsi="Arial" w:cs="Arial"/>
            <w:sz w:val="20"/>
            <w:szCs w:val="20"/>
          </w:rPr>
          <w:delText>23.</w:delText>
        </w:r>
        <w:r w:rsidRPr="00644D7D" w:rsidDel="00F669CE">
          <w:rPr>
            <w:rFonts w:ascii="Arial" w:hAnsi="Arial" w:cs="Arial"/>
            <w:sz w:val="20"/>
            <w:szCs w:val="20"/>
          </w:rPr>
          <w:tab/>
          <w:delText xml:space="preserve">Dudenbostel, T. &amp; Calhoun, D. A. Resistant hypertension, obstructive sleep apnoea and aldosterone. </w:delText>
        </w:r>
        <w:r w:rsidRPr="00644D7D" w:rsidDel="00F669CE">
          <w:rPr>
            <w:rFonts w:ascii="Arial" w:hAnsi="Arial" w:cs="Arial"/>
            <w:i/>
            <w:iCs/>
            <w:sz w:val="20"/>
            <w:szCs w:val="20"/>
          </w:rPr>
          <w:delText>Journal of Human Hypertension</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26,</w:delText>
        </w:r>
        <w:r w:rsidRPr="00644D7D" w:rsidDel="00F669CE">
          <w:rPr>
            <w:rFonts w:ascii="Arial" w:hAnsi="Arial" w:cs="Arial"/>
            <w:sz w:val="20"/>
            <w:szCs w:val="20"/>
          </w:rPr>
          <w:delText xml:space="preserve"> 281–287 (2011).</w:delText>
        </w:r>
      </w:del>
    </w:p>
    <w:p w14:paraId="7E5078F3" w14:textId="76515276" w:rsidR="001B5CC7" w:rsidRPr="00644D7D" w:rsidDel="00F669CE" w:rsidRDefault="001B5CC7" w:rsidP="00020CCC">
      <w:pPr>
        <w:widowControl w:val="0"/>
        <w:tabs>
          <w:tab w:val="left" w:pos="640"/>
        </w:tabs>
        <w:autoSpaceDE w:val="0"/>
        <w:autoSpaceDN w:val="0"/>
        <w:adjustRightInd w:val="0"/>
        <w:ind w:left="640" w:hanging="640"/>
        <w:rPr>
          <w:del w:id="180" w:author="Daniel Herman" w:date="2017-02-01T15:26:00Z"/>
          <w:rFonts w:ascii="Arial" w:hAnsi="Arial" w:cs="Arial"/>
          <w:sz w:val="20"/>
          <w:szCs w:val="20"/>
        </w:rPr>
      </w:pPr>
      <w:del w:id="181" w:author="Daniel Herman" w:date="2017-02-01T15:26:00Z">
        <w:r w:rsidRPr="00644D7D" w:rsidDel="00F669CE">
          <w:rPr>
            <w:rFonts w:ascii="Arial" w:hAnsi="Arial" w:cs="Arial"/>
            <w:sz w:val="20"/>
            <w:szCs w:val="20"/>
          </w:rPr>
          <w:delText>24.</w:delText>
        </w:r>
        <w:r w:rsidRPr="00644D7D" w:rsidDel="00F669CE">
          <w:rPr>
            <w:rFonts w:ascii="Arial" w:hAnsi="Arial" w:cs="Arial"/>
            <w:sz w:val="20"/>
            <w:szCs w:val="20"/>
          </w:rPr>
          <w:tab/>
          <w:delText xml:space="preserve">Asmar, M. </w:delText>
        </w:r>
        <w:r w:rsidRPr="00644D7D" w:rsidDel="00F669CE">
          <w:rPr>
            <w:rFonts w:ascii="Arial" w:hAnsi="Arial" w:cs="Arial"/>
            <w:i/>
            <w:iCs/>
            <w:sz w:val="20"/>
            <w:szCs w:val="20"/>
          </w:rPr>
          <w:delText>et al.</w:delText>
        </w:r>
        <w:r w:rsidRPr="00644D7D" w:rsidDel="00F669CE">
          <w:rPr>
            <w:rFonts w:ascii="Arial" w:hAnsi="Arial" w:cs="Arial"/>
            <w:sz w:val="20"/>
            <w:szCs w:val="20"/>
          </w:rPr>
          <w:delText xml:space="preserve"> Reversing the established order: Should adrenal venous sampling precede cross-sectional imaging in the evaluation of primary aldosteronism? </w:delText>
        </w:r>
        <w:r w:rsidRPr="00644D7D" w:rsidDel="00F669CE">
          <w:rPr>
            <w:rFonts w:ascii="Arial" w:hAnsi="Arial" w:cs="Arial"/>
            <w:i/>
            <w:iCs/>
            <w:sz w:val="20"/>
            <w:szCs w:val="20"/>
          </w:rPr>
          <w:delText>J. Surg. Oncol.</w:delText>
        </w:r>
        <w:r w:rsidRPr="00644D7D" w:rsidDel="00F669CE">
          <w:rPr>
            <w:rFonts w:ascii="Arial" w:hAnsi="Arial" w:cs="Arial"/>
            <w:sz w:val="20"/>
            <w:szCs w:val="20"/>
          </w:rPr>
          <w:delText xml:space="preserve"> </w:delText>
        </w:r>
        <w:r w:rsidRPr="00644D7D" w:rsidDel="00F669CE">
          <w:rPr>
            <w:rFonts w:ascii="Arial" w:hAnsi="Arial" w:cs="Arial"/>
            <w:b/>
            <w:bCs/>
            <w:sz w:val="20"/>
            <w:szCs w:val="20"/>
          </w:rPr>
          <w:delText>112,</w:delText>
        </w:r>
        <w:r w:rsidRPr="00644D7D" w:rsidDel="00F669CE">
          <w:rPr>
            <w:rFonts w:ascii="Arial" w:hAnsi="Arial" w:cs="Arial"/>
            <w:sz w:val="20"/>
            <w:szCs w:val="20"/>
          </w:rPr>
          <w:delText xml:space="preserve"> 144–148 (2015).</w:delText>
        </w:r>
      </w:del>
    </w:p>
    <w:p w14:paraId="3AEDAAB8" w14:textId="48D77448" w:rsidR="00504F61" w:rsidRPr="008F3DF8" w:rsidRDefault="00436A84" w:rsidP="00020CCC">
      <w:pPr>
        <w:widowControl w:val="0"/>
        <w:tabs>
          <w:tab w:val="left" w:pos="640"/>
        </w:tabs>
        <w:autoSpaceDE w:val="0"/>
        <w:autoSpaceDN w:val="0"/>
        <w:adjustRightInd w:val="0"/>
        <w:ind w:left="640" w:hanging="640"/>
        <w:rPr>
          <w:rFonts w:ascii="Arial" w:hAnsi="Arial" w:cs="Arial"/>
          <w:sz w:val="22"/>
          <w:szCs w:val="22"/>
        </w:rPr>
      </w:pPr>
      <w:r w:rsidRPr="00644D7D">
        <w:rPr>
          <w:rFonts w:ascii="Arial" w:hAnsi="Arial" w:cs="Arial"/>
          <w:sz w:val="20"/>
          <w:szCs w:val="20"/>
        </w:rPr>
        <w:fldChar w:fldCharType="end"/>
      </w:r>
    </w:p>
    <w:sectPr w:rsidR="00504F61" w:rsidRPr="008F3DF8" w:rsidSect="00F10EF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81F4F" w14:textId="77777777" w:rsidR="0016412D" w:rsidRDefault="0016412D" w:rsidP="00667EB8">
      <w:r>
        <w:separator/>
      </w:r>
    </w:p>
  </w:endnote>
  <w:endnote w:type="continuationSeparator" w:id="0">
    <w:p w14:paraId="0E15114D" w14:textId="77777777" w:rsidR="0016412D" w:rsidRDefault="0016412D" w:rsidP="0066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yriad Pro">
    <w:charset w:val="00"/>
    <w:family w:val="auto"/>
    <w:pitch w:val="variable"/>
    <w:sig w:usb0="20000287" w:usb1="00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6B3E5" w14:textId="77777777" w:rsidR="0016412D" w:rsidRDefault="0016412D" w:rsidP="00667EB8">
      <w:r>
        <w:separator/>
      </w:r>
    </w:p>
  </w:footnote>
  <w:footnote w:type="continuationSeparator" w:id="0">
    <w:p w14:paraId="1DFCE706" w14:textId="77777777" w:rsidR="0016412D" w:rsidRDefault="0016412D" w:rsidP="00667EB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FB5280"/>
    <w:multiLevelType w:val="hybridMultilevel"/>
    <w:tmpl w:val="B00C72BE"/>
    <w:lvl w:ilvl="0" w:tplc="016C054C">
      <w:start w:val="20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592B03"/>
    <w:multiLevelType w:val="hybridMultilevel"/>
    <w:tmpl w:val="FD400712"/>
    <w:lvl w:ilvl="0" w:tplc="93CEA92E">
      <w:start w:val="21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A1D3C"/>
    <w:multiLevelType w:val="hybridMultilevel"/>
    <w:tmpl w:val="00A06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86183"/>
    <w:multiLevelType w:val="hybridMultilevel"/>
    <w:tmpl w:val="66E24C82"/>
    <w:lvl w:ilvl="0" w:tplc="CF5EEE74">
      <w:start w:val="201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57903B9"/>
    <w:multiLevelType w:val="hybridMultilevel"/>
    <w:tmpl w:val="E05EF48A"/>
    <w:lvl w:ilvl="0" w:tplc="A2147278">
      <w:start w:val="20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proofState w:spelling="clean" w:grammar="clean"/>
  <w:revisionView w:markup="0"/>
  <w:trackRevisions/>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C1B"/>
    <w:rsid w:val="000004D5"/>
    <w:rsid w:val="0000069C"/>
    <w:rsid w:val="00000DDB"/>
    <w:rsid w:val="0000278F"/>
    <w:rsid w:val="0000289E"/>
    <w:rsid w:val="000033BC"/>
    <w:rsid w:val="00003D20"/>
    <w:rsid w:val="00004A0A"/>
    <w:rsid w:val="00004F22"/>
    <w:rsid w:val="00005E53"/>
    <w:rsid w:val="000063B7"/>
    <w:rsid w:val="00007524"/>
    <w:rsid w:val="00007789"/>
    <w:rsid w:val="00007C88"/>
    <w:rsid w:val="0001037B"/>
    <w:rsid w:val="000121C1"/>
    <w:rsid w:val="000124C6"/>
    <w:rsid w:val="00012A7F"/>
    <w:rsid w:val="00014728"/>
    <w:rsid w:val="0001489F"/>
    <w:rsid w:val="00014FA5"/>
    <w:rsid w:val="00015B03"/>
    <w:rsid w:val="0001639A"/>
    <w:rsid w:val="00016B08"/>
    <w:rsid w:val="00017E7A"/>
    <w:rsid w:val="000200D8"/>
    <w:rsid w:val="0002031F"/>
    <w:rsid w:val="00020A29"/>
    <w:rsid w:val="00020B60"/>
    <w:rsid w:val="00020CCC"/>
    <w:rsid w:val="00020DAB"/>
    <w:rsid w:val="0002100F"/>
    <w:rsid w:val="00021B95"/>
    <w:rsid w:val="00024381"/>
    <w:rsid w:val="00024EF6"/>
    <w:rsid w:val="000257E5"/>
    <w:rsid w:val="00025E1F"/>
    <w:rsid w:val="00026C2A"/>
    <w:rsid w:val="000302D6"/>
    <w:rsid w:val="000310BA"/>
    <w:rsid w:val="00031215"/>
    <w:rsid w:val="00031E09"/>
    <w:rsid w:val="000323F7"/>
    <w:rsid w:val="00032526"/>
    <w:rsid w:val="00032EB0"/>
    <w:rsid w:val="0003363C"/>
    <w:rsid w:val="0003412A"/>
    <w:rsid w:val="0003459A"/>
    <w:rsid w:val="00037366"/>
    <w:rsid w:val="00042EFD"/>
    <w:rsid w:val="00044948"/>
    <w:rsid w:val="00044E58"/>
    <w:rsid w:val="00047087"/>
    <w:rsid w:val="00047452"/>
    <w:rsid w:val="000476A7"/>
    <w:rsid w:val="00047989"/>
    <w:rsid w:val="00050FF3"/>
    <w:rsid w:val="00051B39"/>
    <w:rsid w:val="0005424A"/>
    <w:rsid w:val="00054B32"/>
    <w:rsid w:val="00054FF7"/>
    <w:rsid w:val="00055F74"/>
    <w:rsid w:val="000563FE"/>
    <w:rsid w:val="00057AFE"/>
    <w:rsid w:val="00060016"/>
    <w:rsid w:val="00060405"/>
    <w:rsid w:val="000632D2"/>
    <w:rsid w:val="000633FA"/>
    <w:rsid w:val="00063F17"/>
    <w:rsid w:val="0006528B"/>
    <w:rsid w:val="000654E2"/>
    <w:rsid w:val="00065C09"/>
    <w:rsid w:val="00066241"/>
    <w:rsid w:val="000705B2"/>
    <w:rsid w:val="00071292"/>
    <w:rsid w:val="00071F33"/>
    <w:rsid w:val="00072F28"/>
    <w:rsid w:val="00073C14"/>
    <w:rsid w:val="00074181"/>
    <w:rsid w:val="0007442A"/>
    <w:rsid w:val="0007485A"/>
    <w:rsid w:val="00077E4B"/>
    <w:rsid w:val="000816FA"/>
    <w:rsid w:val="0008200D"/>
    <w:rsid w:val="000826BE"/>
    <w:rsid w:val="00082AA3"/>
    <w:rsid w:val="00083A68"/>
    <w:rsid w:val="00084CDA"/>
    <w:rsid w:val="00085EE1"/>
    <w:rsid w:val="0008726E"/>
    <w:rsid w:val="00087867"/>
    <w:rsid w:val="0009071B"/>
    <w:rsid w:val="0009099A"/>
    <w:rsid w:val="00091892"/>
    <w:rsid w:val="0009193D"/>
    <w:rsid w:val="00091B79"/>
    <w:rsid w:val="0009345E"/>
    <w:rsid w:val="00094A96"/>
    <w:rsid w:val="0009776E"/>
    <w:rsid w:val="000A2074"/>
    <w:rsid w:val="000A2D55"/>
    <w:rsid w:val="000A3D98"/>
    <w:rsid w:val="000A41D4"/>
    <w:rsid w:val="000A4327"/>
    <w:rsid w:val="000A441B"/>
    <w:rsid w:val="000A50FE"/>
    <w:rsid w:val="000A6BCE"/>
    <w:rsid w:val="000A6CE9"/>
    <w:rsid w:val="000B0F4A"/>
    <w:rsid w:val="000B1556"/>
    <w:rsid w:val="000B1853"/>
    <w:rsid w:val="000B2104"/>
    <w:rsid w:val="000B4EB5"/>
    <w:rsid w:val="000B65EB"/>
    <w:rsid w:val="000B7050"/>
    <w:rsid w:val="000B7511"/>
    <w:rsid w:val="000C2011"/>
    <w:rsid w:val="000C2636"/>
    <w:rsid w:val="000C4BBC"/>
    <w:rsid w:val="000C5B84"/>
    <w:rsid w:val="000C6355"/>
    <w:rsid w:val="000C636D"/>
    <w:rsid w:val="000C6962"/>
    <w:rsid w:val="000D1E35"/>
    <w:rsid w:val="000D2154"/>
    <w:rsid w:val="000D22BE"/>
    <w:rsid w:val="000D25FF"/>
    <w:rsid w:val="000D41A5"/>
    <w:rsid w:val="000D4E06"/>
    <w:rsid w:val="000D574C"/>
    <w:rsid w:val="000D575F"/>
    <w:rsid w:val="000D5DDF"/>
    <w:rsid w:val="000D7DD6"/>
    <w:rsid w:val="000E0287"/>
    <w:rsid w:val="000E10D9"/>
    <w:rsid w:val="000E16EA"/>
    <w:rsid w:val="000E2316"/>
    <w:rsid w:val="000E2B5A"/>
    <w:rsid w:val="000E4287"/>
    <w:rsid w:val="000E4BE2"/>
    <w:rsid w:val="000E527F"/>
    <w:rsid w:val="000E5D36"/>
    <w:rsid w:val="000E6525"/>
    <w:rsid w:val="000E710D"/>
    <w:rsid w:val="000F2536"/>
    <w:rsid w:val="000F2678"/>
    <w:rsid w:val="000F2BE8"/>
    <w:rsid w:val="000F345B"/>
    <w:rsid w:val="000F356E"/>
    <w:rsid w:val="000F3575"/>
    <w:rsid w:val="000F3D72"/>
    <w:rsid w:val="000F3DB9"/>
    <w:rsid w:val="000F4122"/>
    <w:rsid w:val="000F43E1"/>
    <w:rsid w:val="000F4AFE"/>
    <w:rsid w:val="000F5174"/>
    <w:rsid w:val="000F6262"/>
    <w:rsid w:val="000F75E5"/>
    <w:rsid w:val="000F7D5A"/>
    <w:rsid w:val="000F7DB3"/>
    <w:rsid w:val="00100EF9"/>
    <w:rsid w:val="00102854"/>
    <w:rsid w:val="00102CAC"/>
    <w:rsid w:val="00104C88"/>
    <w:rsid w:val="00104EA5"/>
    <w:rsid w:val="00106313"/>
    <w:rsid w:val="00106E7E"/>
    <w:rsid w:val="00110AD4"/>
    <w:rsid w:val="00111AEF"/>
    <w:rsid w:val="0011282D"/>
    <w:rsid w:val="00112A49"/>
    <w:rsid w:val="0011309D"/>
    <w:rsid w:val="00113D74"/>
    <w:rsid w:val="001159BC"/>
    <w:rsid w:val="00116700"/>
    <w:rsid w:val="001176F6"/>
    <w:rsid w:val="00117BB4"/>
    <w:rsid w:val="00122202"/>
    <w:rsid w:val="00122481"/>
    <w:rsid w:val="00122A2E"/>
    <w:rsid w:val="00123E69"/>
    <w:rsid w:val="001243BC"/>
    <w:rsid w:val="001253CC"/>
    <w:rsid w:val="001269D1"/>
    <w:rsid w:val="00127B8C"/>
    <w:rsid w:val="00127C25"/>
    <w:rsid w:val="00130369"/>
    <w:rsid w:val="00130ADE"/>
    <w:rsid w:val="00130D67"/>
    <w:rsid w:val="00132338"/>
    <w:rsid w:val="001339E8"/>
    <w:rsid w:val="00134321"/>
    <w:rsid w:val="001348E5"/>
    <w:rsid w:val="0013538C"/>
    <w:rsid w:val="00135928"/>
    <w:rsid w:val="00141201"/>
    <w:rsid w:val="001423BB"/>
    <w:rsid w:val="00142654"/>
    <w:rsid w:val="00142E86"/>
    <w:rsid w:val="001433F7"/>
    <w:rsid w:val="00144A65"/>
    <w:rsid w:val="00147160"/>
    <w:rsid w:val="001473C0"/>
    <w:rsid w:val="00150BDA"/>
    <w:rsid w:val="0015169A"/>
    <w:rsid w:val="00151E89"/>
    <w:rsid w:val="00152218"/>
    <w:rsid w:val="0015473D"/>
    <w:rsid w:val="001550EC"/>
    <w:rsid w:val="001555D7"/>
    <w:rsid w:val="00155BFF"/>
    <w:rsid w:val="001560FB"/>
    <w:rsid w:val="001579F1"/>
    <w:rsid w:val="00160EFC"/>
    <w:rsid w:val="0016191F"/>
    <w:rsid w:val="00161DAF"/>
    <w:rsid w:val="00161EF0"/>
    <w:rsid w:val="00162496"/>
    <w:rsid w:val="00162965"/>
    <w:rsid w:val="00162ADB"/>
    <w:rsid w:val="00163428"/>
    <w:rsid w:val="00163CB3"/>
    <w:rsid w:val="0016412D"/>
    <w:rsid w:val="00165A09"/>
    <w:rsid w:val="00165FED"/>
    <w:rsid w:val="00166360"/>
    <w:rsid w:val="00167519"/>
    <w:rsid w:val="00167EE0"/>
    <w:rsid w:val="00167F9A"/>
    <w:rsid w:val="001709A1"/>
    <w:rsid w:val="00171338"/>
    <w:rsid w:val="00171F1D"/>
    <w:rsid w:val="0017256E"/>
    <w:rsid w:val="00172F5C"/>
    <w:rsid w:val="00174C8B"/>
    <w:rsid w:val="00175DA9"/>
    <w:rsid w:val="00175E0E"/>
    <w:rsid w:val="00175F25"/>
    <w:rsid w:val="0017626E"/>
    <w:rsid w:val="00180EE9"/>
    <w:rsid w:val="001810AF"/>
    <w:rsid w:val="001839D1"/>
    <w:rsid w:val="00184EB3"/>
    <w:rsid w:val="001858DF"/>
    <w:rsid w:val="001865D5"/>
    <w:rsid w:val="00187BD5"/>
    <w:rsid w:val="00187D68"/>
    <w:rsid w:val="001910B3"/>
    <w:rsid w:val="0019262B"/>
    <w:rsid w:val="001930A2"/>
    <w:rsid w:val="001938BA"/>
    <w:rsid w:val="001958F4"/>
    <w:rsid w:val="00196EE4"/>
    <w:rsid w:val="001A0193"/>
    <w:rsid w:val="001A1A1C"/>
    <w:rsid w:val="001A1F14"/>
    <w:rsid w:val="001A269C"/>
    <w:rsid w:val="001A2F49"/>
    <w:rsid w:val="001A3257"/>
    <w:rsid w:val="001A3266"/>
    <w:rsid w:val="001A45A0"/>
    <w:rsid w:val="001A473A"/>
    <w:rsid w:val="001A56F3"/>
    <w:rsid w:val="001A616E"/>
    <w:rsid w:val="001A6EA1"/>
    <w:rsid w:val="001A7312"/>
    <w:rsid w:val="001A7ABF"/>
    <w:rsid w:val="001A7AF9"/>
    <w:rsid w:val="001B01DB"/>
    <w:rsid w:val="001B0E12"/>
    <w:rsid w:val="001B24F6"/>
    <w:rsid w:val="001B27CB"/>
    <w:rsid w:val="001B2F52"/>
    <w:rsid w:val="001B38D4"/>
    <w:rsid w:val="001B49AC"/>
    <w:rsid w:val="001B5CC7"/>
    <w:rsid w:val="001B61AD"/>
    <w:rsid w:val="001B66CB"/>
    <w:rsid w:val="001C05E3"/>
    <w:rsid w:val="001C0A13"/>
    <w:rsid w:val="001C0D13"/>
    <w:rsid w:val="001C197C"/>
    <w:rsid w:val="001C1E49"/>
    <w:rsid w:val="001C24BE"/>
    <w:rsid w:val="001C2A81"/>
    <w:rsid w:val="001C4519"/>
    <w:rsid w:val="001C5027"/>
    <w:rsid w:val="001C541D"/>
    <w:rsid w:val="001C5C7D"/>
    <w:rsid w:val="001C64F7"/>
    <w:rsid w:val="001C6AC0"/>
    <w:rsid w:val="001C7A86"/>
    <w:rsid w:val="001D0CCD"/>
    <w:rsid w:val="001D537C"/>
    <w:rsid w:val="001D59AF"/>
    <w:rsid w:val="001D6513"/>
    <w:rsid w:val="001D6666"/>
    <w:rsid w:val="001D69AA"/>
    <w:rsid w:val="001D7936"/>
    <w:rsid w:val="001E06DE"/>
    <w:rsid w:val="001E0704"/>
    <w:rsid w:val="001E1369"/>
    <w:rsid w:val="001E2DE2"/>
    <w:rsid w:val="001E2FFF"/>
    <w:rsid w:val="001E41B9"/>
    <w:rsid w:val="001E5825"/>
    <w:rsid w:val="001E6C4E"/>
    <w:rsid w:val="001E7863"/>
    <w:rsid w:val="001E79B2"/>
    <w:rsid w:val="001F0447"/>
    <w:rsid w:val="001F18CA"/>
    <w:rsid w:val="001F1B1E"/>
    <w:rsid w:val="001F272E"/>
    <w:rsid w:val="001F2A0E"/>
    <w:rsid w:val="001F3A73"/>
    <w:rsid w:val="001F3CCE"/>
    <w:rsid w:val="001F4276"/>
    <w:rsid w:val="001F4CBB"/>
    <w:rsid w:val="001F5804"/>
    <w:rsid w:val="00200B32"/>
    <w:rsid w:val="00200E7E"/>
    <w:rsid w:val="00201427"/>
    <w:rsid w:val="00203086"/>
    <w:rsid w:val="00203A81"/>
    <w:rsid w:val="002043BC"/>
    <w:rsid w:val="00204F00"/>
    <w:rsid w:val="00205DB7"/>
    <w:rsid w:val="002073A5"/>
    <w:rsid w:val="002079FA"/>
    <w:rsid w:val="00210329"/>
    <w:rsid w:val="002107EA"/>
    <w:rsid w:val="00210A57"/>
    <w:rsid w:val="00211233"/>
    <w:rsid w:val="0021159E"/>
    <w:rsid w:val="002135C3"/>
    <w:rsid w:val="002136C4"/>
    <w:rsid w:val="002140CF"/>
    <w:rsid w:val="00215EDC"/>
    <w:rsid w:val="002162FA"/>
    <w:rsid w:val="002168B6"/>
    <w:rsid w:val="00217416"/>
    <w:rsid w:val="0022033A"/>
    <w:rsid w:val="002204EB"/>
    <w:rsid w:val="00220708"/>
    <w:rsid w:val="002207DC"/>
    <w:rsid w:val="002236FF"/>
    <w:rsid w:val="00224711"/>
    <w:rsid w:val="00224F63"/>
    <w:rsid w:val="0022652C"/>
    <w:rsid w:val="00226FD4"/>
    <w:rsid w:val="002307B7"/>
    <w:rsid w:val="00232505"/>
    <w:rsid w:val="00232789"/>
    <w:rsid w:val="00234341"/>
    <w:rsid w:val="00234D8E"/>
    <w:rsid w:val="002361B3"/>
    <w:rsid w:val="002368A0"/>
    <w:rsid w:val="00236A4C"/>
    <w:rsid w:val="002377DB"/>
    <w:rsid w:val="0024118E"/>
    <w:rsid w:val="00241B5C"/>
    <w:rsid w:val="0024391B"/>
    <w:rsid w:val="00243F4A"/>
    <w:rsid w:val="00244C6F"/>
    <w:rsid w:val="00246879"/>
    <w:rsid w:val="00246AB6"/>
    <w:rsid w:val="00250109"/>
    <w:rsid w:val="002502EB"/>
    <w:rsid w:val="00251CD4"/>
    <w:rsid w:val="0025210A"/>
    <w:rsid w:val="00252A8D"/>
    <w:rsid w:val="00252B9C"/>
    <w:rsid w:val="0026243F"/>
    <w:rsid w:val="002627D7"/>
    <w:rsid w:val="00264140"/>
    <w:rsid w:val="00265894"/>
    <w:rsid w:val="00265BCF"/>
    <w:rsid w:val="00265E89"/>
    <w:rsid w:val="00266040"/>
    <w:rsid w:val="0026638A"/>
    <w:rsid w:val="00266809"/>
    <w:rsid w:val="00266E4A"/>
    <w:rsid w:val="00267D34"/>
    <w:rsid w:val="00270A13"/>
    <w:rsid w:val="002715F5"/>
    <w:rsid w:val="00272E56"/>
    <w:rsid w:val="002732DF"/>
    <w:rsid w:val="00273DD3"/>
    <w:rsid w:val="002775D2"/>
    <w:rsid w:val="0028062F"/>
    <w:rsid w:val="00281ADD"/>
    <w:rsid w:val="00282099"/>
    <w:rsid w:val="0028358B"/>
    <w:rsid w:val="00283A6B"/>
    <w:rsid w:val="00284828"/>
    <w:rsid w:val="00285A92"/>
    <w:rsid w:val="00286696"/>
    <w:rsid w:val="002914FA"/>
    <w:rsid w:val="00293365"/>
    <w:rsid w:val="002933E6"/>
    <w:rsid w:val="00293EAE"/>
    <w:rsid w:val="00293FD6"/>
    <w:rsid w:val="002955C5"/>
    <w:rsid w:val="0029572F"/>
    <w:rsid w:val="00295EBB"/>
    <w:rsid w:val="00295F14"/>
    <w:rsid w:val="002970F3"/>
    <w:rsid w:val="00297779"/>
    <w:rsid w:val="002A141C"/>
    <w:rsid w:val="002A24EE"/>
    <w:rsid w:val="002A2EAC"/>
    <w:rsid w:val="002A4355"/>
    <w:rsid w:val="002A54E6"/>
    <w:rsid w:val="002A5AF3"/>
    <w:rsid w:val="002A627B"/>
    <w:rsid w:val="002A6495"/>
    <w:rsid w:val="002A6900"/>
    <w:rsid w:val="002A6A23"/>
    <w:rsid w:val="002A7D6A"/>
    <w:rsid w:val="002B0388"/>
    <w:rsid w:val="002B0C08"/>
    <w:rsid w:val="002B143A"/>
    <w:rsid w:val="002B3102"/>
    <w:rsid w:val="002B3DD8"/>
    <w:rsid w:val="002B435F"/>
    <w:rsid w:val="002B499C"/>
    <w:rsid w:val="002B57EE"/>
    <w:rsid w:val="002B6B68"/>
    <w:rsid w:val="002B736A"/>
    <w:rsid w:val="002B7A70"/>
    <w:rsid w:val="002C043D"/>
    <w:rsid w:val="002C248A"/>
    <w:rsid w:val="002C31FF"/>
    <w:rsid w:val="002C438E"/>
    <w:rsid w:val="002C6D15"/>
    <w:rsid w:val="002D1D0B"/>
    <w:rsid w:val="002D22F8"/>
    <w:rsid w:val="002D27E8"/>
    <w:rsid w:val="002D6CDF"/>
    <w:rsid w:val="002E013B"/>
    <w:rsid w:val="002E023C"/>
    <w:rsid w:val="002E08E9"/>
    <w:rsid w:val="002E1169"/>
    <w:rsid w:val="002E29C8"/>
    <w:rsid w:val="002E2C00"/>
    <w:rsid w:val="002E2C45"/>
    <w:rsid w:val="002E2EF3"/>
    <w:rsid w:val="002E4F8E"/>
    <w:rsid w:val="002E7114"/>
    <w:rsid w:val="002F04BA"/>
    <w:rsid w:val="002F1483"/>
    <w:rsid w:val="002F1C07"/>
    <w:rsid w:val="002F2D25"/>
    <w:rsid w:val="002F40DA"/>
    <w:rsid w:val="002F4CAE"/>
    <w:rsid w:val="002F66CA"/>
    <w:rsid w:val="002F73A6"/>
    <w:rsid w:val="00300ED3"/>
    <w:rsid w:val="00300FCA"/>
    <w:rsid w:val="00301CFF"/>
    <w:rsid w:val="00302AB0"/>
    <w:rsid w:val="00302C17"/>
    <w:rsid w:val="00303B11"/>
    <w:rsid w:val="00303CF3"/>
    <w:rsid w:val="00303DC9"/>
    <w:rsid w:val="00303F4A"/>
    <w:rsid w:val="0030587E"/>
    <w:rsid w:val="00305C76"/>
    <w:rsid w:val="00305E4F"/>
    <w:rsid w:val="0030652D"/>
    <w:rsid w:val="00307A13"/>
    <w:rsid w:val="00307AFB"/>
    <w:rsid w:val="0031263A"/>
    <w:rsid w:val="00313072"/>
    <w:rsid w:val="0031422F"/>
    <w:rsid w:val="00314734"/>
    <w:rsid w:val="00315CBA"/>
    <w:rsid w:val="00316ADE"/>
    <w:rsid w:val="00317596"/>
    <w:rsid w:val="003175A8"/>
    <w:rsid w:val="003178E4"/>
    <w:rsid w:val="0032046A"/>
    <w:rsid w:val="00320670"/>
    <w:rsid w:val="003217A3"/>
    <w:rsid w:val="0032525F"/>
    <w:rsid w:val="00326D2C"/>
    <w:rsid w:val="003305D1"/>
    <w:rsid w:val="0033192B"/>
    <w:rsid w:val="00331A43"/>
    <w:rsid w:val="0033294E"/>
    <w:rsid w:val="0033558C"/>
    <w:rsid w:val="0033595E"/>
    <w:rsid w:val="00335BB7"/>
    <w:rsid w:val="00336641"/>
    <w:rsid w:val="00336E7C"/>
    <w:rsid w:val="00337054"/>
    <w:rsid w:val="003377B6"/>
    <w:rsid w:val="00337DC8"/>
    <w:rsid w:val="00341B1C"/>
    <w:rsid w:val="003427BD"/>
    <w:rsid w:val="00344502"/>
    <w:rsid w:val="003451D9"/>
    <w:rsid w:val="0034615D"/>
    <w:rsid w:val="00346361"/>
    <w:rsid w:val="00351E69"/>
    <w:rsid w:val="0035259E"/>
    <w:rsid w:val="003552EB"/>
    <w:rsid w:val="003567DA"/>
    <w:rsid w:val="00356856"/>
    <w:rsid w:val="00357620"/>
    <w:rsid w:val="00360945"/>
    <w:rsid w:val="00361E2F"/>
    <w:rsid w:val="00363BC4"/>
    <w:rsid w:val="00364791"/>
    <w:rsid w:val="00365AF1"/>
    <w:rsid w:val="00366021"/>
    <w:rsid w:val="00366196"/>
    <w:rsid w:val="0036689F"/>
    <w:rsid w:val="00366EF8"/>
    <w:rsid w:val="00367842"/>
    <w:rsid w:val="00367A6B"/>
    <w:rsid w:val="0037121C"/>
    <w:rsid w:val="00372EAA"/>
    <w:rsid w:val="00374DE6"/>
    <w:rsid w:val="0037543E"/>
    <w:rsid w:val="0037638A"/>
    <w:rsid w:val="00376E3E"/>
    <w:rsid w:val="0037718D"/>
    <w:rsid w:val="0037753F"/>
    <w:rsid w:val="003804A7"/>
    <w:rsid w:val="0038083C"/>
    <w:rsid w:val="00380BEA"/>
    <w:rsid w:val="003813A3"/>
    <w:rsid w:val="003823A2"/>
    <w:rsid w:val="0038255B"/>
    <w:rsid w:val="00382714"/>
    <w:rsid w:val="00382B06"/>
    <w:rsid w:val="00383E5F"/>
    <w:rsid w:val="0038414F"/>
    <w:rsid w:val="00385A86"/>
    <w:rsid w:val="003906CC"/>
    <w:rsid w:val="003910BB"/>
    <w:rsid w:val="00391209"/>
    <w:rsid w:val="00391554"/>
    <w:rsid w:val="003917EA"/>
    <w:rsid w:val="00392310"/>
    <w:rsid w:val="00394F8B"/>
    <w:rsid w:val="00395171"/>
    <w:rsid w:val="00396484"/>
    <w:rsid w:val="00396BBA"/>
    <w:rsid w:val="00397410"/>
    <w:rsid w:val="003977BC"/>
    <w:rsid w:val="003A0D29"/>
    <w:rsid w:val="003A0D94"/>
    <w:rsid w:val="003A0EAD"/>
    <w:rsid w:val="003A1B35"/>
    <w:rsid w:val="003A225C"/>
    <w:rsid w:val="003A2810"/>
    <w:rsid w:val="003A5E6B"/>
    <w:rsid w:val="003A61B8"/>
    <w:rsid w:val="003A6ADA"/>
    <w:rsid w:val="003A6F21"/>
    <w:rsid w:val="003B1159"/>
    <w:rsid w:val="003B3FA3"/>
    <w:rsid w:val="003B4823"/>
    <w:rsid w:val="003B62CE"/>
    <w:rsid w:val="003B733C"/>
    <w:rsid w:val="003B7AB9"/>
    <w:rsid w:val="003C0689"/>
    <w:rsid w:val="003C2C45"/>
    <w:rsid w:val="003C33AC"/>
    <w:rsid w:val="003C5334"/>
    <w:rsid w:val="003C707D"/>
    <w:rsid w:val="003C742A"/>
    <w:rsid w:val="003C7736"/>
    <w:rsid w:val="003C7DB4"/>
    <w:rsid w:val="003D1B7F"/>
    <w:rsid w:val="003D1BB6"/>
    <w:rsid w:val="003D2788"/>
    <w:rsid w:val="003D3AED"/>
    <w:rsid w:val="003D482F"/>
    <w:rsid w:val="003D5B72"/>
    <w:rsid w:val="003D623E"/>
    <w:rsid w:val="003D63AA"/>
    <w:rsid w:val="003D6789"/>
    <w:rsid w:val="003D738E"/>
    <w:rsid w:val="003D7B68"/>
    <w:rsid w:val="003E0903"/>
    <w:rsid w:val="003E2C4F"/>
    <w:rsid w:val="003E2DD6"/>
    <w:rsid w:val="003E4030"/>
    <w:rsid w:val="003E454A"/>
    <w:rsid w:val="003E6532"/>
    <w:rsid w:val="003E6DE7"/>
    <w:rsid w:val="003F1541"/>
    <w:rsid w:val="003F1AD9"/>
    <w:rsid w:val="003F2BA7"/>
    <w:rsid w:val="003F3CC1"/>
    <w:rsid w:val="003F4F32"/>
    <w:rsid w:val="003F5516"/>
    <w:rsid w:val="003F65FF"/>
    <w:rsid w:val="003F6F75"/>
    <w:rsid w:val="004020F2"/>
    <w:rsid w:val="00402401"/>
    <w:rsid w:val="0040273F"/>
    <w:rsid w:val="00402945"/>
    <w:rsid w:val="00402F53"/>
    <w:rsid w:val="004032FF"/>
    <w:rsid w:val="00403F69"/>
    <w:rsid w:val="00403F7D"/>
    <w:rsid w:val="00404067"/>
    <w:rsid w:val="0040470D"/>
    <w:rsid w:val="00404F8A"/>
    <w:rsid w:val="00404FF1"/>
    <w:rsid w:val="0040577C"/>
    <w:rsid w:val="00405CB2"/>
    <w:rsid w:val="00406148"/>
    <w:rsid w:val="0040713D"/>
    <w:rsid w:val="004118D7"/>
    <w:rsid w:val="004119DC"/>
    <w:rsid w:val="0041342B"/>
    <w:rsid w:val="00413619"/>
    <w:rsid w:val="00413AD4"/>
    <w:rsid w:val="00414113"/>
    <w:rsid w:val="00414DA8"/>
    <w:rsid w:val="004155D8"/>
    <w:rsid w:val="004160E8"/>
    <w:rsid w:val="00416DD5"/>
    <w:rsid w:val="00417624"/>
    <w:rsid w:val="00420D9F"/>
    <w:rsid w:val="00422B7D"/>
    <w:rsid w:val="00422C38"/>
    <w:rsid w:val="004243BE"/>
    <w:rsid w:val="0042597D"/>
    <w:rsid w:val="00426808"/>
    <w:rsid w:val="00427958"/>
    <w:rsid w:val="00430CA9"/>
    <w:rsid w:val="00432EC5"/>
    <w:rsid w:val="004335FA"/>
    <w:rsid w:val="004344B5"/>
    <w:rsid w:val="00435064"/>
    <w:rsid w:val="00435CC4"/>
    <w:rsid w:val="00435E20"/>
    <w:rsid w:val="004364CC"/>
    <w:rsid w:val="0043697B"/>
    <w:rsid w:val="00436A84"/>
    <w:rsid w:val="00436BAC"/>
    <w:rsid w:val="0043786D"/>
    <w:rsid w:val="00437E70"/>
    <w:rsid w:val="00440A53"/>
    <w:rsid w:val="00440EEA"/>
    <w:rsid w:val="00441165"/>
    <w:rsid w:val="0044121A"/>
    <w:rsid w:val="00441233"/>
    <w:rsid w:val="00441535"/>
    <w:rsid w:val="00441BE6"/>
    <w:rsid w:val="00442292"/>
    <w:rsid w:val="0044301F"/>
    <w:rsid w:val="00444744"/>
    <w:rsid w:val="00444DB3"/>
    <w:rsid w:val="00445BC4"/>
    <w:rsid w:val="00447AAA"/>
    <w:rsid w:val="00450E11"/>
    <w:rsid w:val="004524E3"/>
    <w:rsid w:val="004525E2"/>
    <w:rsid w:val="00452C56"/>
    <w:rsid w:val="0045556F"/>
    <w:rsid w:val="00455780"/>
    <w:rsid w:val="00457C14"/>
    <w:rsid w:val="00460915"/>
    <w:rsid w:val="0046127F"/>
    <w:rsid w:val="00462414"/>
    <w:rsid w:val="004635F6"/>
    <w:rsid w:val="00464397"/>
    <w:rsid w:val="0046542D"/>
    <w:rsid w:val="00465B47"/>
    <w:rsid w:val="00467F2E"/>
    <w:rsid w:val="0047038F"/>
    <w:rsid w:val="00470A5C"/>
    <w:rsid w:val="00471FC9"/>
    <w:rsid w:val="004731DB"/>
    <w:rsid w:val="00473A77"/>
    <w:rsid w:val="0047409D"/>
    <w:rsid w:val="00474551"/>
    <w:rsid w:val="00475523"/>
    <w:rsid w:val="0047629D"/>
    <w:rsid w:val="004777A0"/>
    <w:rsid w:val="00477F06"/>
    <w:rsid w:val="004829A2"/>
    <w:rsid w:val="00483C4C"/>
    <w:rsid w:val="00486123"/>
    <w:rsid w:val="004864B7"/>
    <w:rsid w:val="00486ACA"/>
    <w:rsid w:val="00487A83"/>
    <w:rsid w:val="00490089"/>
    <w:rsid w:val="00490900"/>
    <w:rsid w:val="0049165F"/>
    <w:rsid w:val="00492E7A"/>
    <w:rsid w:val="004931FA"/>
    <w:rsid w:val="00493CAB"/>
    <w:rsid w:val="004958AB"/>
    <w:rsid w:val="00495EAD"/>
    <w:rsid w:val="00496E9D"/>
    <w:rsid w:val="004972A5"/>
    <w:rsid w:val="00497EAB"/>
    <w:rsid w:val="004A0136"/>
    <w:rsid w:val="004A0ADB"/>
    <w:rsid w:val="004A143D"/>
    <w:rsid w:val="004A203A"/>
    <w:rsid w:val="004A2819"/>
    <w:rsid w:val="004A3403"/>
    <w:rsid w:val="004A55C6"/>
    <w:rsid w:val="004A5725"/>
    <w:rsid w:val="004A661D"/>
    <w:rsid w:val="004A681E"/>
    <w:rsid w:val="004A70D8"/>
    <w:rsid w:val="004B17DB"/>
    <w:rsid w:val="004B1C64"/>
    <w:rsid w:val="004B2724"/>
    <w:rsid w:val="004B4075"/>
    <w:rsid w:val="004B461E"/>
    <w:rsid w:val="004B57C4"/>
    <w:rsid w:val="004C1222"/>
    <w:rsid w:val="004C2179"/>
    <w:rsid w:val="004C5763"/>
    <w:rsid w:val="004C5A8F"/>
    <w:rsid w:val="004C72D7"/>
    <w:rsid w:val="004D2695"/>
    <w:rsid w:val="004D363F"/>
    <w:rsid w:val="004D3B36"/>
    <w:rsid w:val="004D3C9B"/>
    <w:rsid w:val="004D4921"/>
    <w:rsid w:val="004D55F0"/>
    <w:rsid w:val="004D7131"/>
    <w:rsid w:val="004D771A"/>
    <w:rsid w:val="004E17C7"/>
    <w:rsid w:val="004E34B0"/>
    <w:rsid w:val="004E434C"/>
    <w:rsid w:val="004E5185"/>
    <w:rsid w:val="004E5191"/>
    <w:rsid w:val="004E6675"/>
    <w:rsid w:val="004E66DD"/>
    <w:rsid w:val="004E66F1"/>
    <w:rsid w:val="004E6CF3"/>
    <w:rsid w:val="004F04E5"/>
    <w:rsid w:val="004F0891"/>
    <w:rsid w:val="004F1CD7"/>
    <w:rsid w:val="004F2726"/>
    <w:rsid w:val="004F373D"/>
    <w:rsid w:val="004F6035"/>
    <w:rsid w:val="004F62E2"/>
    <w:rsid w:val="004F6E1B"/>
    <w:rsid w:val="00500B28"/>
    <w:rsid w:val="005011F2"/>
    <w:rsid w:val="00501D25"/>
    <w:rsid w:val="005020B3"/>
    <w:rsid w:val="00502D06"/>
    <w:rsid w:val="005040A5"/>
    <w:rsid w:val="00504704"/>
    <w:rsid w:val="00504F61"/>
    <w:rsid w:val="00505137"/>
    <w:rsid w:val="00506330"/>
    <w:rsid w:val="005064BF"/>
    <w:rsid w:val="00506BDA"/>
    <w:rsid w:val="00506F37"/>
    <w:rsid w:val="0051032B"/>
    <w:rsid w:val="005109CD"/>
    <w:rsid w:val="00512916"/>
    <w:rsid w:val="005141C2"/>
    <w:rsid w:val="00515660"/>
    <w:rsid w:val="0051582B"/>
    <w:rsid w:val="005167A6"/>
    <w:rsid w:val="00516FCF"/>
    <w:rsid w:val="0051718A"/>
    <w:rsid w:val="005200FC"/>
    <w:rsid w:val="00520194"/>
    <w:rsid w:val="00520C08"/>
    <w:rsid w:val="00520DB5"/>
    <w:rsid w:val="00521560"/>
    <w:rsid w:val="005222F9"/>
    <w:rsid w:val="0052256D"/>
    <w:rsid w:val="00522B58"/>
    <w:rsid w:val="00524BF9"/>
    <w:rsid w:val="00526374"/>
    <w:rsid w:val="00527AFD"/>
    <w:rsid w:val="00527B5E"/>
    <w:rsid w:val="00527EAB"/>
    <w:rsid w:val="00527ECA"/>
    <w:rsid w:val="00530866"/>
    <w:rsid w:val="00530EC9"/>
    <w:rsid w:val="00531888"/>
    <w:rsid w:val="00531B0D"/>
    <w:rsid w:val="00532A92"/>
    <w:rsid w:val="00533477"/>
    <w:rsid w:val="0053349F"/>
    <w:rsid w:val="005356EA"/>
    <w:rsid w:val="00536494"/>
    <w:rsid w:val="00536A4A"/>
    <w:rsid w:val="005401A5"/>
    <w:rsid w:val="005402AB"/>
    <w:rsid w:val="005411DD"/>
    <w:rsid w:val="00542713"/>
    <w:rsid w:val="00544F1A"/>
    <w:rsid w:val="00546A8B"/>
    <w:rsid w:val="0054722B"/>
    <w:rsid w:val="00550F0D"/>
    <w:rsid w:val="00550F42"/>
    <w:rsid w:val="0055121B"/>
    <w:rsid w:val="00553E37"/>
    <w:rsid w:val="005545CC"/>
    <w:rsid w:val="005603B0"/>
    <w:rsid w:val="00560414"/>
    <w:rsid w:val="005610B8"/>
    <w:rsid w:val="00561408"/>
    <w:rsid w:val="00561ECA"/>
    <w:rsid w:val="00562143"/>
    <w:rsid w:val="00563E3C"/>
    <w:rsid w:val="00564848"/>
    <w:rsid w:val="00565FA7"/>
    <w:rsid w:val="00566184"/>
    <w:rsid w:val="0056790A"/>
    <w:rsid w:val="00570B46"/>
    <w:rsid w:val="00572CA8"/>
    <w:rsid w:val="00573380"/>
    <w:rsid w:val="005735E6"/>
    <w:rsid w:val="00573C80"/>
    <w:rsid w:val="00575B32"/>
    <w:rsid w:val="00577C4F"/>
    <w:rsid w:val="00582285"/>
    <w:rsid w:val="0058267C"/>
    <w:rsid w:val="0058363E"/>
    <w:rsid w:val="00584A5E"/>
    <w:rsid w:val="00584E87"/>
    <w:rsid w:val="00587DDE"/>
    <w:rsid w:val="0059230F"/>
    <w:rsid w:val="005926E0"/>
    <w:rsid w:val="00592C68"/>
    <w:rsid w:val="0059387D"/>
    <w:rsid w:val="00593952"/>
    <w:rsid w:val="005943C7"/>
    <w:rsid w:val="00595D84"/>
    <w:rsid w:val="00596288"/>
    <w:rsid w:val="00597091"/>
    <w:rsid w:val="0059715E"/>
    <w:rsid w:val="005A03CD"/>
    <w:rsid w:val="005A08D9"/>
    <w:rsid w:val="005A0BA0"/>
    <w:rsid w:val="005A17B3"/>
    <w:rsid w:val="005A1F10"/>
    <w:rsid w:val="005A2707"/>
    <w:rsid w:val="005A27A0"/>
    <w:rsid w:val="005A446E"/>
    <w:rsid w:val="005A451A"/>
    <w:rsid w:val="005A4DEA"/>
    <w:rsid w:val="005A6BDF"/>
    <w:rsid w:val="005A6C00"/>
    <w:rsid w:val="005A7ED8"/>
    <w:rsid w:val="005A7F54"/>
    <w:rsid w:val="005B06AE"/>
    <w:rsid w:val="005B0F1F"/>
    <w:rsid w:val="005B1E43"/>
    <w:rsid w:val="005B1F92"/>
    <w:rsid w:val="005B26AA"/>
    <w:rsid w:val="005B278F"/>
    <w:rsid w:val="005B520E"/>
    <w:rsid w:val="005B5390"/>
    <w:rsid w:val="005B66A7"/>
    <w:rsid w:val="005C2B47"/>
    <w:rsid w:val="005C350C"/>
    <w:rsid w:val="005C4288"/>
    <w:rsid w:val="005C5757"/>
    <w:rsid w:val="005C7BF5"/>
    <w:rsid w:val="005D076F"/>
    <w:rsid w:val="005D09AD"/>
    <w:rsid w:val="005D0BBD"/>
    <w:rsid w:val="005D389A"/>
    <w:rsid w:val="005D4BE9"/>
    <w:rsid w:val="005D66CE"/>
    <w:rsid w:val="005E09E3"/>
    <w:rsid w:val="005E20D3"/>
    <w:rsid w:val="005E2156"/>
    <w:rsid w:val="005E2DA7"/>
    <w:rsid w:val="005E3F62"/>
    <w:rsid w:val="005E544F"/>
    <w:rsid w:val="005E5FF9"/>
    <w:rsid w:val="005E7B80"/>
    <w:rsid w:val="005F0C03"/>
    <w:rsid w:val="005F1F59"/>
    <w:rsid w:val="005F1FF4"/>
    <w:rsid w:val="005F28A2"/>
    <w:rsid w:val="005F3937"/>
    <w:rsid w:val="005F486C"/>
    <w:rsid w:val="005F6A3E"/>
    <w:rsid w:val="005F73A4"/>
    <w:rsid w:val="005F74C2"/>
    <w:rsid w:val="005F7609"/>
    <w:rsid w:val="0060132E"/>
    <w:rsid w:val="006016BC"/>
    <w:rsid w:val="00601C62"/>
    <w:rsid w:val="00602159"/>
    <w:rsid w:val="00602580"/>
    <w:rsid w:val="006048E8"/>
    <w:rsid w:val="0060723B"/>
    <w:rsid w:val="00607BF5"/>
    <w:rsid w:val="006117A0"/>
    <w:rsid w:val="006119FC"/>
    <w:rsid w:val="00611AB9"/>
    <w:rsid w:val="00611B10"/>
    <w:rsid w:val="00615085"/>
    <w:rsid w:val="00615D69"/>
    <w:rsid w:val="00617645"/>
    <w:rsid w:val="00620A22"/>
    <w:rsid w:val="006229A5"/>
    <w:rsid w:val="00622C2B"/>
    <w:rsid w:val="006231A1"/>
    <w:rsid w:val="0062445B"/>
    <w:rsid w:val="00624E9C"/>
    <w:rsid w:val="00624F86"/>
    <w:rsid w:val="006256E1"/>
    <w:rsid w:val="00625A2E"/>
    <w:rsid w:val="00626C9C"/>
    <w:rsid w:val="00626DEC"/>
    <w:rsid w:val="0062794E"/>
    <w:rsid w:val="00627E35"/>
    <w:rsid w:val="006305A8"/>
    <w:rsid w:val="00633F78"/>
    <w:rsid w:val="006342D7"/>
    <w:rsid w:val="0063484A"/>
    <w:rsid w:val="00634B94"/>
    <w:rsid w:val="00634BB6"/>
    <w:rsid w:val="00634C17"/>
    <w:rsid w:val="006353DC"/>
    <w:rsid w:val="00635A68"/>
    <w:rsid w:val="00636428"/>
    <w:rsid w:val="006366C8"/>
    <w:rsid w:val="006373CB"/>
    <w:rsid w:val="00637740"/>
    <w:rsid w:val="00637E25"/>
    <w:rsid w:val="00640252"/>
    <w:rsid w:val="0064067B"/>
    <w:rsid w:val="0064077B"/>
    <w:rsid w:val="00640BAB"/>
    <w:rsid w:val="00641006"/>
    <w:rsid w:val="006424A4"/>
    <w:rsid w:val="00642CF9"/>
    <w:rsid w:val="00642E3E"/>
    <w:rsid w:val="00644D7D"/>
    <w:rsid w:val="00645828"/>
    <w:rsid w:val="00646605"/>
    <w:rsid w:val="00647ABF"/>
    <w:rsid w:val="00650FE6"/>
    <w:rsid w:val="006517F5"/>
    <w:rsid w:val="00651EBA"/>
    <w:rsid w:val="006521A1"/>
    <w:rsid w:val="00652A88"/>
    <w:rsid w:val="00652C08"/>
    <w:rsid w:val="006537C6"/>
    <w:rsid w:val="006543D3"/>
    <w:rsid w:val="00655019"/>
    <w:rsid w:val="00655139"/>
    <w:rsid w:val="006572A5"/>
    <w:rsid w:val="00661206"/>
    <w:rsid w:val="006614C0"/>
    <w:rsid w:val="00662520"/>
    <w:rsid w:val="006637FF"/>
    <w:rsid w:val="006652F2"/>
    <w:rsid w:val="006660CE"/>
    <w:rsid w:val="00667EB8"/>
    <w:rsid w:val="0067173A"/>
    <w:rsid w:val="006747AA"/>
    <w:rsid w:val="00674814"/>
    <w:rsid w:val="006751B4"/>
    <w:rsid w:val="00675239"/>
    <w:rsid w:val="00675833"/>
    <w:rsid w:val="00675FB5"/>
    <w:rsid w:val="006762AA"/>
    <w:rsid w:val="00680156"/>
    <w:rsid w:val="006830F3"/>
    <w:rsid w:val="00684E81"/>
    <w:rsid w:val="00685FDB"/>
    <w:rsid w:val="0068667E"/>
    <w:rsid w:val="006868B1"/>
    <w:rsid w:val="00686C17"/>
    <w:rsid w:val="00687146"/>
    <w:rsid w:val="006872C3"/>
    <w:rsid w:val="00687720"/>
    <w:rsid w:val="00690802"/>
    <w:rsid w:val="00690EDD"/>
    <w:rsid w:val="0069114A"/>
    <w:rsid w:val="00692CA2"/>
    <w:rsid w:val="0069397B"/>
    <w:rsid w:val="0069503D"/>
    <w:rsid w:val="0069587E"/>
    <w:rsid w:val="00696708"/>
    <w:rsid w:val="00697730"/>
    <w:rsid w:val="006A1A3C"/>
    <w:rsid w:val="006A2311"/>
    <w:rsid w:val="006A2FEC"/>
    <w:rsid w:val="006A3B54"/>
    <w:rsid w:val="006A40D8"/>
    <w:rsid w:val="006A52F6"/>
    <w:rsid w:val="006A5912"/>
    <w:rsid w:val="006A5C2B"/>
    <w:rsid w:val="006A696E"/>
    <w:rsid w:val="006A69CC"/>
    <w:rsid w:val="006A6F34"/>
    <w:rsid w:val="006B1B34"/>
    <w:rsid w:val="006B1B53"/>
    <w:rsid w:val="006B44DC"/>
    <w:rsid w:val="006B58D0"/>
    <w:rsid w:val="006B7BA2"/>
    <w:rsid w:val="006C0CC1"/>
    <w:rsid w:val="006C3C33"/>
    <w:rsid w:val="006C3CF8"/>
    <w:rsid w:val="006C3D72"/>
    <w:rsid w:val="006C4F44"/>
    <w:rsid w:val="006C5495"/>
    <w:rsid w:val="006C55DD"/>
    <w:rsid w:val="006C5BFA"/>
    <w:rsid w:val="006C5F1B"/>
    <w:rsid w:val="006C63E0"/>
    <w:rsid w:val="006D1E65"/>
    <w:rsid w:val="006D1EE7"/>
    <w:rsid w:val="006D2385"/>
    <w:rsid w:val="006D4AD3"/>
    <w:rsid w:val="006D4E6A"/>
    <w:rsid w:val="006D5D9F"/>
    <w:rsid w:val="006D6482"/>
    <w:rsid w:val="006D6A01"/>
    <w:rsid w:val="006D76F4"/>
    <w:rsid w:val="006E0143"/>
    <w:rsid w:val="006E2D7E"/>
    <w:rsid w:val="006E3539"/>
    <w:rsid w:val="006E36A6"/>
    <w:rsid w:val="006E37CB"/>
    <w:rsid w:val="006E437F"/>
    <w:rsid w:val="006E4DFB"/>
    <w:rsid w:val="006F4180"/>
    <w:rsid w:val="006F68A0"/>
    <w:rsid w:val="006F6E07"/>
    <w:rsid w:val="006F6FFF"/>
    <w:rsid w:val="006F7988"/>
    <w:rsid w:val="006F7B5C"/>
    <w:rsid w:val="00700177"/>
    <w:rsid w:val="00701172"/>
    <w:rsid w:val="00701FA4"/>
    <w:rsid w:val="0070411D"/>
    <w:rsid w:val="007041EA"/>
    <w:rsid w:val="0070463D"/>
    <w:rsid w:val="00705B0A"/>
    <w:rsid w:val="00706165"/>
    <w:rsid w:val="00706511"/>
    <w:rsid w:val="00707FB1"/>
    <w:rsid w:val="007100A4"/>
    <w:rsid w:val="00710A9A"/>
    <w:rsid w:val="00711D0F"/>
    <w:rsid w:val="00711F0A"/>
    <w:rsid w:val="007123B9"/>
    <w:rsid w:val="007136FB"/>
    <w:rsid w:val="00713D78"/>
    <w:rsid w:val="00715291"/>
    <w:rsid w:val="00715E8E"/>
    <w:rsid w:val="00721DCE"/>
    <w:rsid w:val="007241DD"/>
    <w:rsid w:val="0072476B"/>
    <w:rsid w:val="007250AE"/>
    <w:rsid w:val="007258DE"/>
    <w:rsid w:val="007271E3"/>
    <w:rsid w:val="007275F6"/>
    <w:rsid w:val="00727C68"/>
    <w:rsid w:val="0073264D"/>
    <w:rsid w:val="007328B1"/>
    <w:rsid w:val="00733A05"/>
    <w:rsid w:val="00735001"/>
    <w:rsid w:val="007355D0"/>
    <w:rsid w:val="00735A20"/>
    <w:rsid w:val="00735FD3"/>
    <w:rsid w:val="007367DD"/>
    <w:rsid w:val="00736C7E"/>
    <w:rsid w:val="00737758"/>
    <w:rsid w:val="007417C2"/>
    <w:rsid w:val="00741F20"/>
    <w:rsid w:val="007420A1"/>
    <w:rsid w:val="007423B2"/>
    <w:rsid w:val="00743233"/>
    <w:rsid w:val="00743D5D"/>
    <w:rsid w:val="007445D0"/>
    <w:rsid w:val="00745981"/>
    <w:rsid w:val="00745DC3"/>
    <w:rsid w:val="00746296"/>
    <w:rsid w:val="00746E37"/>
    <w:rsid w:val="0074709D"/>
    <w:rsid w:val="00747157"/>
    <w:rsid w:val="00747682"/>
    <w:rsid w:val="007525D5"/>
    <w:rsid w:val="0075413D"/>
    <w:rsid w:val="007543EC"/>
    <w:rsid w:val="007552B1"/>
    <w:rsid w:val="00755463"/>
    <w:rsid w:val="00755494"/>
    <w:rsid w:val="00756480"/>
    <w:rsid w:val="00756C1C"/>
    <w:rsid w:val="00756C22"/>
    <w:rsid w:val="0075727C"/>
    <w:rsid w:val="007628B4"/>
    <w:rsid w:val="00764096"/>
    <w:rsid w:val="007655EE"/>
    <w:rsid w:val="00765DFC"/>
    <w:rsid w:val="007661A3"/>
    <w:rsid w:val="007663AE"/>
    <w:rsid w:val="00766464"/>
    <w:rsid w:val="00767048"/>
    <w:rsid w:val="0076721A"/>
    <w:rsid w:val="00770813"/>
    <w:rsid w:val="00771808"/>
    <w:rsid w:val="0077261E"/>
    <w:rsid w:val="0077268F"/>
    <w:rsid w:val="00772ADF"/>
    <w:rsid w:val="00773E06"/>
    <w:rsid w:val="00775C45"/>
    <w:rsid w:val="00777B7A"/>
    <w:rsid w:val="00777E5C"/>
    <w:rsid w:val="00780426"/>
    <w:rsid w:val="00781409"/>
    <w:rsid w:val="00781798"/>
    <w:rsid w:val="00783C22"/>
    <w:rsid w:val="0078400C"/>
    <w:rsid w:val="007854A0"/>
    <w:rsid w:val="0078601E"/>
    <w:rsid w:val="00787502"/>
    <w:rsid w:val="00787AD4"/>
    <w:rsid w:val="00787E10"/>
    <w:rsid w:val="0079038D"/>
    <w:rsid w:val="00790EAA"/>
    <w:rsid w:val="0079128A"/>
    <w:rsid w:val="00792584"/>
    <w:rsid w:val="00792A4E"/>
    <w:rsid w:val="007942E3"/>
    <w:rsid w:val="0079434A"/>
    <w:rsid w:val="00795043"/>
    <w:rsid w:val="0079618D"/>
    <w:rsid w:val="007968D7"/>
    <w:rsid w:val="00796B05"/>
    <w:rsid w:val="00797380"/>
    <w:rsid w:val="0079745E"/>
    <w:rsid w:val="007A0ABC"/>
    <w:rsid w:val="007A25F5"/>
    <w:rsid w:val="007A26E9"/>
    <w:rsid w:val="007A4A71"/>
    <w:rsid w:val="007A546E"/>
    <w:rsid w:val="007A5F43"/>
    <w:rsid w:val="007A663E"/>
    <w:rsid w:val="007A716D"/>
    <w:rsid w:val="007A7288"/>
    <w:rsid w:val="007A76AF"/>
    <w:rsid w:val="007A78E0"/>
    <w:rsid w:val="007B07D8"/>
    <w:rsid w:val="007B08B1"/>
    <w:rsid w:val="007B08DA"/>
    <w:rsid w:val="007B10A9"/>
    <w:rsid w:val="007B132C"/>
    <w:rsid w:val="007B1B8C"/>
    <w:rsid w:val="007B2F0D"/>
    <w:rsid w:val="007B343A"/>
    <w:rsid w:val="007B3886"/>
    <w:rsid w:val="007B3C13"/>
    <w:rsid w:val="007B422A"/>
    <w:rsid w:val="007B4455"/>
    <w:rsid w:val="007B5528"/>
    <w:rsid w:val="007B5DED"/>
    <w:rsid w:val="007B6676"/>
    <w:rsid w:val="007B66FA"/>
    <w:rsid w:val="007B7C73"/>
    <w:rsid w:val="007B7EDA"/>
    <w:rsid w:val="007C0332"/>
    <w:rsid w:val="007C05B5"/>
    <w:rsid w:val="007C18FD"/>
    <w:rsid w:val="007C36C7"/>
    <w:rsid w:val="007C4E64"/>
    <w:rsid w:val="007C5115"/>
    <w:rsid w:val="007C5249"/>
    <w:rsid w:val="007C5E2D"/>
    <w:rsid w:val="007C5EB8"/>
    <w:rsid w:val="007C6474"/>
    <w:rsid w:val="007C7257"/>
    <w:rsid w:val="007D2A0E"/>
    <w:rsid w:val="007D5474"/>
    <w:rsid w:val="007D61E1"/>
    <w:rsid w:val="007D6877"/>
    <w:rsid w:val="007D7231"/>
    <w:rsid w:val="007E006F"/>
    <w:rsid w:val="007E2F8E"/>
    <w:rsid w:val="007E7229"/>
    <w:rsid w:val="007E724D"/>
    <w:rsid w:val="007E72B0"/>
    <w:rsid w:val="007E7D41"/>
    <w:rsid w:val="007F0B21"/>
    <w:rsid w:val="007F0E6D"/>
    <w:rsid w:val="007F0F9E"/>
    <w:rsid w:val="007F1EFE"/>
    <w:rsid w:val="007F2E62"/>
    <w:rsid w:val="007F3277"/>
    <w:rsid w:val="007F5C3D"/>
    <w:rsid w:val="007F6091"/>
    <w:rsid w:val="007F63FC"/>
    <w:rsid w:val="00800538"/>
    <w:rsid w:val="0080278C"/>
    <w:rsid w:val="00803833"/>
    <w:rsid w:val="0080568E"/>
    <w:rsid w:val="008066B6"/>
    <w:rsid w:val="008076D5"/>
    <w:rsid w:val="0080779C"/>
    <w:rsid w:val="0081689E"/>
    <w:rsid w:val="00820FEE"/>
    <w:rsid w:val="008217A7"/>
    <w:rsid w:val="008231C5"/>
    <w:rsid w:val="00824869"/>
    <w:rsid w:val="008249A8"/>
    <w:rsid w:val="00825935"/>
    <w:rsid w:val="00826549"/>
    <w:rsid w:val="00827638"/>
    <w:rsid w:val="0083258F"/>
    <w:rsid w:val="00833482"/>
    <w:rsid w:val="008338F2"/>
    <w:rsid w:val="008346C6"/>
    <w:rsid w:val="008408BC"/>
    <w:rsid w:val="00842196"/>
    <w:rsid w:val="0084312B"/>
    <w:rsid w:val="00844600"/>
    <w:rsid w:val="00845113"/>
    <w:rsid w:val="00846030"/>
    <w:rsid w:val="00846E3C"/>
    <w:rsid w:val="0084710D"/>
    <w:rsid w:val="00847A2F"/>
    <w:rsid w:val="00850237"/>
    <w:rsid w:val="008524E8"/>
    <w:rsid w:val="00853565"/>
    <w:rsid w:val="00853A59"/>
    <w:rsid w:val="00853CDE"/>
    <w:rsid w:val="008559F5"/>
    <w:rsid w:val="00860EAE"/>
    <w:rsid w:val="0086185B"/>
    <w:rsid w:val="00861FE1"/>
    <w:rsid w:val="008625A4"/>
    <w:rsid w:val="00863102"/>
    <w:rsid w:val="008633D4"/>
    <w:rsid w:val="008675A0"/>
    <w:rsid w:val="00867E73"/>
    <w:rsid w:val="00870C25"/>
    <w:rsid w:val="00870E32"/>
    <w:rsid w:val="008721DE"/>
    <w:rsid w:val="008723D9"/>
    <w:rsid w:val="00873225"/>
    <w:rsid w:val="00873B16"/>
    <w:rsid w:val="008743A3"/>
    <w:rsid w:val="008802C1"/>
    <w:rsid w:val="008809EB"/>
    <w:rsid w:val="0088191B"/>
    <w:rsid w:val="00882D06"/>
    <w:rsid w:val="008830E8"/>
    <w:rsid w:val="0088310A"/>
    <w:rsid w:val="00885AB1"/>
    <w:rsid w:val="00887A9D"/>
    <w:rsid w:val="00887B1D"/>
    <w:rsid w:val="00890122"/>
    <w:rsid w:val="0089122D"/>
    <w:rsid w:val="00891FE2"/>
    <w:rsid w:val="008923D9"/>
    <w:rsid w:val="00892520"/>
    <w:rsid w:val="00892FE5"/>
    <w:rsid w:val="00893964"/>
    <w:rsid w:val="00893A7E"/>
    <w:rsid w:val="00895B69"/>
    <w:rsid w:val="00895EB2"/>
    <w:rsid w:val="00896A36"/>
    <w:rsid w:val="00896ACE"/>
    <w:rsid w:val="008A06FC"/>
    <w:rsid w:val="008A1AE8"/>
    <w:rsid w:val="008A2548"/>
    <w:rsid w:val="008A4EAE"/>
    <w:rsid w:val="008A56F8"/>
    <w:rsid w:val="008A572F"/>
    <w:rsid w:val="008A64B6"/>
    <w:rsid w:val="008A6ADA"/>
    <w:rsid w:val="008A6B01"/>
    <w:rsid w:val="008B09F4"/>
    <w:rsid w:val="008B3180"/>
    <w:rsid w:val="008B431F"/>
    <w:rsid w:val="008B4B44"/>
    <w:rsid w:val="008B5240"/>
    <w:rsid w:val="008B6F34"/>
    <w:rsid w:val="008B7097"/>
    <w:rsid w:val="008C02AE"/>
    <w:rsid w:val="008C0460"/>
    <w:rsid w:val="008C125B"/>
    <w:rsid w:val="008C1505"/>
    <w:rsid w:val="008C201F"/>
    <w:rsid w:val="008C2494"/>
    <w:rsid w:val="008C249E"/>
    <w:rsid w:val="008C295F"/>
    <w:rsid w:val="008C4F83"/>
    <w:rsid w:val="008C61A7"/>
    <w:rsid w:val="008C709D"/>
    <w:rsid w:val="008D08CD"/>
    <w:rsid w:val="008D238D"/>
    <w:rsid w:val="008D3627"/>
    <w:rsid w:val="008D4121"/>
    <w:rsid w:val="008D47D7"/>
    <w:rsid w:val="008D5DAA"/>
    <w:rsid w:val="008D5F83"/>
    <w:rsid w:val="008D674A"/>
    <w:rsid w:val="008D7F95"/>
    <w:rsid w:val="008E0F3C"/>
    <w:rsid w:val="008E2350"/>
    <w:rsid w:val="008E2640"/>
    <w:rsid w:val="008E3E1A"/>
    <w:rsid w:val="008E45B3"/>
    <w:rsid w:val="008E4A4F"/>
    <w:rsid w:val="008E4EAC"/>
    <w:rsid w:val="008E74C4"/>
    <w:rsid w:val="008E7F01"/>
    <w:rsid w:val="008F0059"/>
    <w:rsid w:val="008F05D9"/>
    <w:rsid w:val="008F120A"/>
    <w:rsid w:val="008F16B3"/>
    <w:rsid w:val="008F1CC3"/>
    <w:rsid w:val="008F1DBE"/>
    <w:rsid w:val="008F2435"/>
    <w:rsid w:val="008F2715"/>
    <w:rsid w:val="008F27C1"/>
    <w:rsid w:val="008F342F"/>
    <w:rsid w:val="008F3DF8"/>
    <w:rsid w:val="008F5867"/>
    <w:rsid w:val="008F5C9A"/>
    <w:rsid w:val="008F750B"/>
    <w:rsid w:val="008F7724"/>
    <w:rsid w:val="008F7784"/>
    <w:rsid w:val="00900D8E"/>
    <w:rsid w:val="009023DB"/>
    <w:rsid w:val="00902637"/>
    <w:rsid w:val="00902C87"/>
    <w:rsid w:val="00903620"/>
    <w:rsid w:val="0090384B"/>
    <w:rsid w:val="009048BD"/>
    <w:rsid w:val="00906973"/>
    <w:rsid w:val="00906B62"/>
    <w:rsid w:val="00906DA4"/>
    <w:rsid w:val="00910F48"/>
    <w:rsid w:val="00912B05"/>
    <w:rsid w:val="00913AEB"/>
    <w:rsid w:val="0091406A"/>
    <w:rsid w:val="00916660"/>
    <w:rsid w:val="00920FDC"/>
    <w:rsid w:val="00922F90"/>
    <w:rsid w:val="009232FB"/>
    <w:rsid w:val="009237F2"/>
    <w:rsid w:val="00923999"/>
    <w:rsid w:val="00924181"/>
    <w:rsid w:val="00925139"/>
    <w:rsid w:val="0092574E"/>
    <w:rsid w:val="0092677C"/>
    <w:rsid w:val="00930C0E"/>
    <w:rsid w:val="00932C9F"/>
    <w:rsid w:val="0093337A"/>
    <w:rsid w:val="00933D3C"/>
    <w:rsid w:val="0093579C"/>
    <w:rsid w:val="00937168"/>
    <w:rsid w:val="009373F8"/>
    <w:rsid w:val="00937961"/>
    <w:rsid w:val="009416FE"/>
    <w:rsid w:val="00945EC0"/>
    <w:rsid w:val="009462E5"/>
    <w:rsid w:val="009464B4"/>
    <w:rsid w:val="009474B3"/>
    <w:rsid w:val="009476FA"/>
    <w:rsid w:val="00950E0A"/>
    <w:rsid w:val="0095144C"/>
    <w:rsid w:val="009514CC"/>
    <w:rsid w:val="00951FB2"/>
    <w:rsid w:val="00953064"/>
    <w:rsid w:val="00957564"/>
    <w:rsid w:val="00957A48"/>
    <w:rsid w:val="00960C88"/>
    <w:rsid w:val="009613CD"/>
    <w:rsid w:val="00961978"/>
    <w:rsid w:val="00962172"/>
    <w:rsid w:val="00962678"/>
    <w:rsid w:val="00962DF1"/>
    <w:rsid w:val="00962EBF"/>
    <w:rsid w:val="009630C1"/>
    <w:rsid w:val="00963435"/>
    <w:rsid w:val="00964B08"/>
    <w:rsid w:val="00966447"/>
    <w:rsid w:val="00966CBC"/>
    <w:rsid w:val="009701BC"/>
    <w:rsid w:val="00970229"/>
    <w:rsid w:val="009707CE"/>
    <w:rsid w:val="00971223"/>
    <w:rsid w:val="00971268"/>
    <w:rsid w:val="0097234C"/>
    <w:rsid w:val="009728D7"/>
    <w:rsid w:val="00973567"/>
    <w:rsid w:val="00973E34"/>
    <w:rsid w:val="00974191"/>
    <w:rsid w:val="00977FD0"/>
    <w:rsid w:val="00982889"/>
    <w:rsid w:val="00983558"/>
    <w:rsid w:val="0098418B"/>
    <w:rsid w:val="00984A15"/>
    <w:rsid w:val="00985D5A"/>
    <w:rsid w:val="00986FE4"/>
    <w:rsid w:val="00990BA6"/>
    <w:rsid w:val="009914CB"/>
    <w:rsid w:val="00991548"/>
    <w:rsid w:val="00991B5A"/>
    <w:rsid w:val="009924E9"/>
    <w:rsid w:val="009974A3"/>
    <w:rsid w:val="009A05FE"/>
    <w:rsid w:val="009A1AA6"/>
    <w:rsid w:val="009A24BC"/>
    <w:rsid w:val="009A3D85"/>
    <w:rsid w:val="009A4CCC"/>
    <w:rsid w:val="009A569F"/>
    <w:rsid w:val="009A7D41"/>
    <w:rsid w:val="009B0187"/>
    <w:rsid w:val="009B055A"/>
    <w:rsid w:val="009B147B"/>
    <w:rsid w:val="009B14C5"/>
    <w:rsid w:val="009B294B"/>
    <w:rsid w:val="009B2EC1"/>
    <w:rsid w:val="009B3128"/>
    <w:rsid w:val="009B43BE"/>
    <w:rsid w:val="009B4C94"/>
    <w:rsid w:val="009B56AD"/>
    <w:rsid w:val="009B5866"/>
    <w:rsid w:val="009B5E59"/>
    <w:rsid w:val="009B66EC"/>
    <w:rsid w:val="009B6B3D"/>
    <w:rsid w:val="009B717B"/>
    <w:rsid w:val="009B731F"/>
    <w:rsid w:val="009B7525"/>
    <w:rsid w:val="009B7CC0"/>
    <w:rsid w:val="009C0442"/>
    <w:rsid w:val="009C1016"/>
    <w:rsid w:val="009C21DA"/>
    <w:rsid w:val="009C2A4C"/>
    <w:rsid w:val="009C2B86"/>
    <w:rsid w:val="009C2BC6"/>
    <w:rsid w:val="009C330D"/>
    <w:rsid w:val="009C3FFE"/>
    <w:rsid w:val="009C5BDD"/>
    <w:rsid w:val="009C6B3D"/>
    <w:rsid w:val="009D1625"/>
    <w:rsid w:val="009D1FEC"/>
    <w:rsid w:val="009D22CE"/>
    <w:rsid w:val="009D5598"/>
    <w:rsid w:val="009D683A"/>
    <w:rsid w:val="009D7BD5"/>
    <w:rsid w:val="009E00C4"/>
    <w:rsid w:val="009E036D"/>
    <w:rsid w:val="009E0868"/>
    <w:rsid w:val="009E10FC"/>
    <w:rsid w:val="009E122F"/>
    <w:rsid w:val="009E3AA8"/>
    <w:rsid w:val="009E4653"/>
    <w:rsid w:val="009E6A18"/>
    <w:rsid w:val="009E6AAA"/>
    <w:rsid w:val="009E6C7E"/>
    <w:rsid w:val="009E6D19"/>
    <w:rsid w:val="009E70AD"/>
    <w:rsid w:val="009E74FE"/>
    <w:rsid w:val="009F0037"/>
    <w:rsid w:val="009F17B3"/>
    <w:rsid w:val="009F1FD9"/>
    <w:rsid w:val="009F2478"/>
    <w:rsid w:val="009F2A58"/>
    <w:rsid w:val="009F4437"/>
    <w:rsid w:val="009F7029"/>
    <w:rsid w:val="00A00121"/>
    <w:rsid w:val="00A0041D"/>
    <w:rsid w:val="00A005F9"/>
    <w:rsid w:val="00A018DE"/>
    <w:rsid w:val="00A028C0"/>
    <w:rsid w:val="00A02D6A"/>
    <w:rsid w:val="00A03261"/>
    <w:rsid w:val="00A04E90"/>
    <w:rsid w:val="00A04FD3"/>
    <w:rsid w:val="00A061F8"/>
    <w:rsid w:val="00A07FC2"/>
    <w:rsid w:val="00A11600"/>
    <w:rsid w:val="00A11CA6"/>
    <w:rsid w:val="00A12E7A"/>
    <w:rsid w:val="00A145F8"/>
    <w:rsid w:val="00A15241"/>
    <w:rsid w:val="00A171D5"/>
    <w:rsid w:val="00A1751E"/>
    <w:rsid w:val="00A21711"/>
    <w:rsid w:val="00A23387"/>
    <w:rsid w:val="00A2338C"/>
    <w:rsid w:val="00A23C1B"/>
    <w:rsid w:val="00A23ED5"/>
    <w:rsid w:val="00A24F5A"/>
    <w:rsid w:val="00A25450"/>
    <w:rsid w:val="00A268F9"/>
    <w:rsid w:val="00A26F7E"/>
    <w:rsid w:val="00A27E91"/>
    <w:rsid w:val="00A30F7E"/>
    <w:rsid w:val="00A315C0"/>
    <w:rsid w:val="00A31722"/>
    <w:rsid w:val="00A31D5D"/>
    <w:rsid w:val="00A32253"/>
    <w:rsid w:val="00A3273C"/>
    <w:rsid w:val="00A3303A"/>
    <w:rsid w:val="00A3321E"/>
    <w:rsid w:val="00A3511C"/>
    <w:rsid w:val="00A3511D"/>
    <w:rsid w:val="00A3578C"/>
    <w:rsid w:val="00A359E1"/>
    <w:rsid w:val="00A37C30"/>
    <w:rsid w:val="00A37C70"/>
    <w:rsid w:val="00A42A18"/>
    <w:rsid w:val="00A43475"/>
    <w:rsid w:val="00A436A7"/>
    <w:rsid w:val="00A44320"/>
    <w:rsid w:val="00A45C27"/>
    <w:rsid w:val="00A463C0"/>
    <w:rsid w:val="00A476E5"/>
    <w:rsid w:val="00A50875"/>
    <w:rsid w:val="00A51FC4"/>
    <w:rsid w:val="00A52198"/>
    <w:rsid w:val="00A52F71"/>
    <w:rsid w:val="00A5390D"/>
    <w:rsid w:val="00A53BC0"/>
    <w:rsid w:val="00A542BD"/>
    <w:rsid w:val="00A54A52"/>
    <w:rsid w:val="00A55A52"/>
    <w:rsid w:val="00A56FA0"/>
    <w:rsid w:val="00A57D0E"/>
    <w:rsid w:val="00A57EA3"/>
    <w:rsid w:val="00A606EC"/>
    <w:rsid w:val="00A61950"/>
    <w:rsid w:val="00A628BC"/>
    <w:rsid w:val="00A63CC3"/>
    <w:rsid w:val="00A643A4"/>
    <w:rsid w:val="00A6540D"/>
    <w:rsid w:val="00A65B95"/>
    <w:rsid w:val="00A663CE"/>
    <w:rsid w:val="00A7022C"/>
    <w:rsid w:val="00A7246D"/>
    <w:rsid w:val="00A725AB"/>
    <w:rsid w:val="00A73D31"/>
    <w:rsid w:val="00A7442A"/>
    <w:rsid w:val="00A7463A"/>
    <w:rsid w:val="00A74A3F"/>
    <w:rsid w:val="00A74B3D"/>
    <w:rsid w:val="00A762FB"/>
    <w:rsid w:val="00A76C24"/>
    <w:rsid w:val="00A76E2B"/>
    <w:rsid w:val="00A778DC"/>
    <w:rsid w:val="00A813D4"/>
    <w:rsid w:val="00A83BCC"/>
    <w:rsid w:val="00A83C86"/>
    <w:rsid w:val="00A85008"/>
    <w:rsid w:val="00A86581"/>
    <w:rsid w:val="00A90A2B"/>
    <w:rsid w:val="00A90BC7"/>
    <w:rsid w:val="00A90E91"/>
    <w:rsid w:val="00A910A1"/>
    <w:rsid w:val="00A912D4"/>
    <w:rsid w:val="00A92980"/>
    <w:rsid w:val="00A92F64"/>
    <w:rsid w:val="00A939E6"/>
    <w:rsid w:val="00A93CB5"/>
    <w:rsid w:val="00A94C34"/>
    <w:rsid w:val="00AA03DE"/>
    <w:rsid w:val="00AA0CF3"/>
    <w:rsid w:val="00AA1E1E"/>
    <w:rsid w:val="00AA6657"/>
    <w:rsid w:val="00AB064E"/>
    <w:rsid w:val="00AB2173"/>
    <w:rsid w:val="00AB23D2"/>
    <w:rsid w:val="00AB35C5"/>
    <w:rsid w:val="00AC21AB"/>
    <w:rsid w:val="00AC5008"/>
    <w:rsid w:val="00AD0907"/>
    <w:rsid w:val="00AD1239"/>
    <w:rsid w:val="00AD15A8"/>
    <w:rsid w:val="00AD2406"/>
    <w:rsid w:val="00AD5C2D"/>
    <w:rsid w:val="00AD7283"/>
    <w:rsid w:val="00AD7805"/>
    <w:rsid w:val="00AE0D79"/>
    <w:rsid w:val="00AE0E52"/>
    <w:rsid w:val="00AE21B9"/>
    <w:rsid w:val="00AE3470"/>
    <w:rsid w:val="00AE6BBD"/>
    <w:rsid w:val="00AE72DA"/>
    <w:rsid w:val="00AE7364"/>
    <w:rsid w:val="00AF0181"/>
    <w:rsid w:val="00AF058A"/>
    <w:rsid w:val="00AF122B"/>
    <w:rsid w:val="00AF1298"/>
    <w:rsid w:val="00AF3A18"/>
    <w:rsid w:val="00AF55F2"/>
    <w:rsid w:val="00AF7DBB"/>
    <w:rsid w:val="00B0023D"/>
    <w:rsid w:val="00B00B6E"/>
    <w:rsid w:val="00B00D6A"/>
    <w:rsid w:val="00B014D8"/>
    <w:rsid w:val="00B01885"/>
    <w:rsid w:val="00B03611"/>
    <w:rsid w:val="00B03E86"/>
    <w:rsid w:val="00B0430A"/>
    <w:rsid w:val="00B04450"/>
    <w:rsid w:val="00B04E6D"/>
    <w:rsid w:val="00B070C4"/>
    <w:rsid w:val="00B071C9"/>
    <w:rsid w:val="00B0738E"/>
    <w:rsid w:val="00B077D0"/>
    <w:rsid w:val="00B07DE3"/>
    <w:rsid w:val="00B10120"/>
    <w:rsid w:val="00B1087A"/>
    <w:rsid w:val="00B11514"/>
    <w:rsid w:val="00B12B29"/>
    <w:rsid w:val="00B12B52"/>
    <w:rsid w:val="00B12E14"/>
    <w:rsid w:val="00B13DFA"/>
    <w:rsid w:val="00B155D9"/>
    <w:rsid w:val="00B166B6"/>
    <w:rsid w:val="00B204A0"/>
    <w:rsid w:val="00B20705"/>
    <w:rsid w:val="00B20D43"/>
    <w:rsid w:val="00B20EB0"/>
    <w:rsid w:val="00B21D1A"/>
    <w:rsid w:val="00B225BC"/>
    <w:rsid w:val="00B22DD7"/>
    <w:rsid w:val="00B241E8"/>
    <w:rsid w:val="00B256E5"/>
    <w:rsid w:val="00B26D3F"/>
    <w:rsid w:val="00B27CDE"/>
    <w:rsid w:val="00B300CD"/>
    <w:rsid w:val="00B305CD"/>
    <w:rsid w:val="00B30A57"/>
    <w:rsid w:val="00B31C5B"/>
    <w:rsid w:val="00B341B4"/>
    <w:rsid w:val="00B34402"/>
    <w:rsid w:val="00B3689B"/>
    <w:rsid w:val="00B36A1B"/>
    <w:rsid w:val="00B36C40"/>
    <w:rsid w:val="00B36F93"/>
    <w:rsid w:val="00B37F00"/>
    <w:rsid w:val="00B40151"/>
    <w:rsid w:val="00B40EAC"/>
    <w:rsid w:val="00B41CA0"/>
    <w:rsid w:val="00B4219B"/>
    <w:rsid w:val="00B429FD"/>
    <w:rsid w:val="00B42E58"/>
    <w:rsid w:val="00B43310"/>
    <w:rsid w:val="00B43D10"/>
    <w:rsid w:val="00B44748"/>
    <w:rsid w:val="00B4516C"/>
    <w:rsid w:val="00B4569B"/>
    <w:rsid w:val="00B46D4E"/>
    <w:rsid w:val="00B47789"/>
    <w:rsid w:val="00B50D64"/>
    <w:rsid w:val="00B50E2C"/>
    <w:rsid w:val="00B516CA"/>
    <w:rsid w:val="00B518EB"/>
    <w:rsid w:val="00B55732"/>
    <w:rsid w:val="00B5678D"/>
    <w:rsid w:val="00B57371"/>
    <w:rsid w:val="00B57A6E"/>
    <w:rsid w:val="00B61C9A"/>
    <w:rsid w:val="00B627FD"/>
    <w:rsid w:val="00B62DA8"/>
    <w:rsid w:val="00B65599"/>
    <w:rsid w:val="00B655CD"/>
    <w:rsid w:val="00B65B47"/>
    <w:rsid w:val="00B66AD9"/>
    <w:rsid w:val="00B67C6A"/>
    <w:rsid w:val="00B70B6E"/>
    <w:rsid w:val="00B739DC"/>
    <w:rsid w:val="00B73AD1"/>
    <w:rsid w:val="00B75822"/>
    <w:rsid w:val="00B76405"/>
    <w:rsid w:val="00B76DCE"/>
    <w:rsid w:val="00B77D69"/>
    <w:rsid w:val="00B811CD"/>
    <w:rsid w:val="00B81617"/>
    <w:rsid w:val="00B81DAC"/>
    <w:rsid w:val="00B82A49"/>
    <w:rsid w:val="00B82C59"/>
    <w:rsid w:val="00B82E1A"/>
    <w:rsid w:val="00B8336F"/>
    <w:rsid w:val="00B8395B"/>
    <w:rsid w:val="00B84396"/>
    <w:rsid w:val="00B84979"/>
    <w:rsid w:val="00B84F1F"/>
    <w:rsid w:val="00B85B26"/>
    <w:rsid w:val="00B86233"/>
    <w:rsid w:val="00B906E9"/>
    <w:rsid w:val="00B90D83"/>
    <w:rsid w:val="00B91598"/>
    <w:rsid w:val="00B92E21"/>
    <w:rsid w:val="00B94ED8"/>
    <w:rsid w:val="00B95D32"/>
    <w:rsid w:val="00B96C05"/>
    <w:rsid w:val="00B974FD"/>
    <w:rsid w:val="00B979F5"/>
    <w:rsid w:val="00B97A89"/>
    <w:rsid w:val="00BA02F4"/>
    <w:rsid w:val="00BA0432"/>
    <w:rsid w:val="00BA0521"/>
    <w:rsid w:val="00BA0B09"/>
    <w:rsid w:val="00BA1AC4"/>
    <w:rsid w:val="00BA1BAB"/>
    <w:rsid w:val="00BA1C99"/>
    <w:rsid w:val="00BA233B"/>
    <w:rsid w:val="00BA2513"/>
    <w:rsid w:val="00BA3396"/>
    <w:rsid w:val="00BA430F"/>
    <w:rsid w:val="00BA5623"/>
    <w:rsid w:val="00BA5733"/>
    <w:rsid w:val="00BA616A"/>
    <w:rsid w:val="00BA6B46"/>
    <w:rsid w:val="00BA6CAF"/>
    <w:rsid w:val="00BA78CE"/>
    <w:rsid w:val="00BA7BE4"/>
    <w:rsid w:val="00BA7E6C"/>
    <w:rsid w:val="00BB0CAF"/>
    <w:rsid w:val="00BB13D3"/>
    <w:rsid w:val="00BB24AE"/>
    <w:rsid w:val="00BB2A97"/>
    <w:rsid w:val="00BB3BC1"/>
    <w:rsid w:val="00BB42B2"/>
    <w:rsid w:val="00BB53EC"/>
    <w:rsid w:val="00BB68C7"/>
    <w:rsid w:val="00BB6996"/>
    <w:rsid w:val="00BB6ABB"/>
    <w:rsid w:val="00BB72A0"/>
    <w:rsid w:val="00BB77B3"/>
    <w:rsid w:val="00BB7C97"/>
    <w:rsid w:val="00BC04E3"/>
    <w:rsid w:val="00BC0E6E"/>
    <w:rsid w:val="00BC24AA"/>
    <w:rsid w:val="00BC2CAD"/>
    <w:rsid w:val="00BC522E"/>
    <w:rsid w:val="00BC62F7"/>
    <w:rsid w:val="00BD02FF"/>
    <w:rsid w:val="00BD0339"/>
    <w:rsid w:val="00BD0939"/>
    <w:rsid w:val="00BD0A35"/>
    <w:rsid w:val="00BD2B98"/>
    <w:rsid w:val="00BD4CE4"/>
    <w:rsid w:val="00BD7A0C"/>
    <w:rsid w:val="00BE126F"/>
    <w:rsid w:val="00BE2DDC"/>
    <w:rsid w:val="00BE2F55"/>
    <w:rsid w:val="00BE30C9"/>
    <w:rsid w:val="00BE3148"/>
    <w:rsid w:val="00BE3C29"/>
    <w:rsid w:val="00BE424D"/>
    <w:rsid w:val="00BE4E09"/>
    <w:rsid w:val="00BE4E80"/>
    <w:rsid w:val="00BE53E1"/>
    <w:rsid w:val="00BE625A"/>
    <w:rsid w:val="00BE630E"/>
    <w:rsid w:val="00BF0FB3"/>
    <w:rsid w:val="00BF34F4"/>
    <w:rsid w:val="00BF3D29"/>
    <w:rsid w:val="00BF3F85"/>
    <w:rsid w:val="00BF47F2"/>
    <w:rsid w:val="00BF4B2A"/>
    <w:rsid w:val="00BF4B4D"/>
    <w:rsid w:val="00BF4B88"/>
    <w:rsid w:val="00BF4F85"/>
    <w:rsid w:val="00BF6638"/>
    <w:rsid w:val="00BF6A68"/>
    <w:rsid w:val="00BF6FCD"/>
    <w:rsid w:val="00BF747E"/>
    <w:rsid w:val="00C036C5"/>
    <w:rsid w:val="00C037F6"/>
    <w:rsid w:val="00C03D3D"/>
    <w:rsid w:val="00C0433A"/>
    <w:rsid w:val="00C053FE"/>
    <w:rsid w:val="00C05594"/>
    <w:rsid w:val="00C055A3"/>
    <w:rsid w:val="00C06594"/>
    <w:rsid w:val="00C06C5D"/>
    <w:rsid w:val="00C13FBA"/>
    <w:rsid w:val="00C14B41"/>
    <w:rsid w:val="00C162A8"/>
    <w:rsid w:val="00C16348"/>
    <w:rsid w:val="00C17FFB"/>
    <w:rsid w:val="00C200D3"/>
    <w:rsid w:val="00C22D08"/>
    <w:rsid w:val="00C234B5"/>
    <w:rsid w:val="00C23944"/>
    <w:rsid w:val="00C242C3"/>
    <w:rsid w:val="00C2508D"/>
    <w:rsid w:val="00C25597"/>
    <w:rsid w:val="00C25F76"/>
    <w:rsid w:val="00C263BE"/>
    <w:rsid w:val="00C26585"/>
    <w:rsid w:val="00C26AAD"/>
    <w:rsid w:val="00C26DA8"/>
    <w:rsid w:val="00C2740E"/>
    <w:rsid w:val="00C27EF6"/>
    <w:rsid w:val="00C31C4E"/>
    <w:rsid w:val="00C36024"/>
    <w:rsid w:val="00C3683D"/>
    <w:rsid w:val="00C40008"/>
    <w:rsid w:val="00C41D1D"/>
    <w:rsid w:val="00C4291E"/>
    <w:rsid w:val="00C438AC"/>
    <w:rsid w:val="00C43DBE"/>
    <w:rsid w:val="00C4416D"/>
    <w:rsid w:val="00C44DDD"/>
    <w:rsid w:val="00C46AA6"/>
    <w:rsid w:val="00C47461"/>
    <w:rsid w:val="00C50CCA"/>
    <w:rsid w:val="00C5181D"/>
    <w:rsid w:val="00C527BC"/>
    <w:rsid w:val="00C52A9F"/>
    <w:rsid w:val="00C53395"/>
    <w:rsid w:val="00C54528"/>
    <w:rsid w:val="00C54D6F"/>
    <w:rsid w:val="00C55379"/>
    <w:rsid w:val="00C558CF"/>
    <w:rsid w:val="00C55D53"/>
    <w:rsid w:val="00C55D80"/>
    <w:rsid w:val="00C5610E"/>
    <w:rsid w:val="00C56393"/>
    <w:rsid w:val="00C571AC"/>
    <w:rsid w:val="00C605B9"/>
    <w:rsid w:val="00C62B91"/>
    <w:rsid w:val="00C633B0"/>
    <w:rsid w:val="00C64490"/>
    <w:rsid w:val="00C6452D"/>
    <w:rsid w:val="00C65D5D"/>
    <w:rsid w:val="00C6783C"/>
    <w:rsid w:val="00C7143E"/>
    <w:rsid w:val="00C7177F"/>
    <w:rsid w:val="00C71842"/>
    <w:rsid w:val="00C71C04"/>
    <w:rsid w:val="00C71DB2"/>
    <w:rsid w:val="00C721F3"/>
    <w:rsid w:val="00C7228B"/>
    <w:rsid w:val="00C72FD3"/>
    <w:rsid w:val="00C73824"/>
    <w:rsid w:val="00C73A3A"/>
    <w:rsid w:val="00C73D68"/>
    <w:rsid w:val="00C747EB"/>
    <w:rsid w:val="00C7626B"/>
    <w:rsid w:val="00C764A4"/>
    <w:rsid w:val="00C77801"/>
    <w:rsid w:val="00C77BF4"/>
    <w:rsid w:val="00C814E7"/>
    <w:rsid w:val="00C81655"/>
    <w:rsid w:val="00C85D9C"/>
    <w:rsid w:val="00C865B4"/>
    <w:rsid w:val="00C86C1E"/>
    <w:rsid w:val="00C86E36"/>
    <w:rsid w:val="00C87003"/>
    <w:rsid w:val="00C87110"/>
    <w:rsid w:val="00C9082E"/>
    <w:rsid w:val="00C9222F"/>
    <w:rsid w:val="00C93E43"/>
    <w:rsid w:val="00C94959"/>
    <w:rsid w:val="00C950B3"/>
    <w:rsid w:val="00C961B6"/>
    <w:rsid w:val="00C96F1F"/>
    <w:rsid w:val="00CA0B82"/>
    <w:rsid w:val="00CA1146"/>
    <w:rsid w:val="00CA1662"/>
    <w:rsid w:val="00CA1C23"/>
    <w:rsid w:val="00CA1E18"/>
    <w:rsid w:val="00CA1F75"/>
    <w:rsid w:val="00CA2009"/>
    <w:rsid w:val="00CA32CB"/>
    <w:rsid w:val="00CA3EBF"/>
    <w:rsid w:val="00CA484D"/>
    <w:rsid w:val="00CA48D1"/>
    <w:rsid w:val="00CA4CF5"/>
    <w:rsid w:val="00CA6152"/>
    <w:rsid w:val="00CA6A38"/>
    <w:rsid w:val="00CA6B5E"/>
    <w:rsid w:val="00CA6FEA"/>
    <w:rsid w:val="00CA7148"/>
    <w:rsid w:val="00CA7D09"/>
    <w:rsid w:val="00CA7EEB"/>
    <w:rsid w:val="00CB51ED"/>
    <w:rsid w:val="00CB6129"/>
    <w:rsid w:val="00CB690C"/>
    <w:rsid w:val="00CB7707"/>
    <w:rsid w:val="00CB7A1C"/>
    <w:rsid w:val="00CB7A7F"/>
    <w:rsid w:val="00CC0A43"/>
    <w:rsid w:val="00CC12FC"/>
    <w:rsid w:val="00CC26AF"/>
    <w:rsid w:val="00CC479E"/>
    <w:rsid w:val="00CC5113"/>
    <w:rsid w:val="00CC5EB6"/>
    <w:rsid w:val="00CC7527"/>
    <w:rsid w:val="00CD195A"/>
    <w:rsid w:val="00CD1B94"/>
    <w:rsid w:val="00CD28A8"/>
    <w:rsid w:val="00CD3EC3"/>
    <w:rsid w:val="00CD4770"/>
    <w:rsid w:val="00CD56C7"/>
    <w:rsid w:val="00CD65D1"/>
    <w:rsid w:val="00CD79C1"/>
    <w:rsid w:val="00CE112B"/>
    <w:rsid w:val="00CE22AC"/>
    <w:rsid w:val="00CE23E7"/>
    <w:rsid w:val="00CE26AF"/>
    <w:rsid w:val="00CE2BAA"/>
    <w:rsid w:val="00CE2D29"/>
    <w:rsid w:val="00CE3AEE"/>
    <w:rsid w:val="00CE4754"/>
    <w:rsid w:val="00CE640E"/>
    <w:rsid w:val="00CE669D"/>
    <w:rsid w:val="00CE6A26"/>
    <w:rsid w:val="00CE7BBD"/>
    <w:rsid w:val="00CF0329"/>
    <w:rsid w:val="00CF15D5"/>
    <w:rsid w:val="00CF19DD"/>
    <w:rsid w:val="00CF234B"/>
    <w:rsid w:val="00CF2563"/>
    <w:rsid w:val="00CF2C96"/>
    <w:rsid w:val="00CF3E76"/>
    <w:rsid w:val="00CF4353"/>
    <w:rsid w:val="00CF4FF6"/>
    <w:rsid w:val="00CF5BEA"/>
    <w:rsid w:val="00CF5DCB"/>
    <w:rsid w:val="00CF64C2"/>
    <w:rsid w:val="00CF6E6D"/>
    <w:rsid w:val="00CF7C9F"/>
    <w:rsid w:val="00CF7E13"/>
    <w:rsid w:val="00D0021A"/>
    <w:rsid w:val="00D01414"/>
    <w:rsid w:val="00D01A37"/>
    <w:rsid w:val="00D04B66"/>
    <w:rsid w:val="00D05579"/>
    <w:rsid w:val="00D0578C"/>
    <w:rsid w:val="00D0584F"/>
    <w:rsid w:val="00D062FB"/>
    <w:rsid w:val="00D064D5"/>
    <w:rsid w:val="00D06E99"/>
    <w:rsid w:val="00D0760D"/>
    <w:rsid w:val="00D10F8F"/>
    <w:rsid w:val="00D132B5"/>
    <w:rsid w:val="00D13525"/>
    <w:rsid w:val="00D13A19"/>
    <w:rsid w:val="00D13C38"/>
    <w:rsid w:val="00D158FF"/>
    <w:rsid w:val="00D166F7"/>
    <w:rsid w:val="00D172E2"/>
    <w:rsid w:val="00D21B3E"/>
    <w:rsid w:val="00D22284"/>
    <w:rsid w:val="00D22787"/>
    <w:rsid w:val="00D22C02"/>
    <w:rsid w:val="00D22E6B"/>
    <w:rsid w:val="00D24035"/>
    <w:rsid w:val="00D240AC"/>
    <w:rsid w:val="00D2482F"/>
    <w:rsid w:val="00D24D24"/>
    <w:rsid w:val="00D26233"/>
    <w:rsid w:val="00D263AA"/>
    <w:rsid w:val="00D263C3"/>
    <w:rsid w:val="00D26A2F"/>
    <w:rsid w:val="00D26C34"/>
    <w:rsid w:val="00D27596"/>
    <w:rsid w:val="00D27EFF"/>
    <w:rsid w:val="00D27F5E"/>
    <w:rsid w:val="00D30271"/>
    <w:rsid w:val="00D35B03"/>
    <w:rsid w:val="00D3786D"/>
    <w:rsid w:val="00D405D9"/>
    <w:rsid w:val="00D40A0A"/>
    <w:rsid w:val="00D41432"/>
    <w:rsid w:val="00D4148E"/>
    <w:rsid w:val="00D414CA"/>
    <w:rsid w:val="00D42DFC"/>
    <w:rsid w:val="00D43A50"/>
    <w:rsid w:val="00D43C2C"/>
    <w:rsid w:val="00D444C5"/>
    <w:rsid w:val="00D4726D"/>
    <w:rsid w:val="00D47E39"/>
    <w:rsid w:val="00D50787"/>
    <w:rsid w:val="00D50AEA"/>
    <w:rsid w:val="00D51264"/>
    <w:rsid w:val="00D53621"/>
    <w:rsid w:val="00D53DFC"/>
    <w:rsid w:val="00D54B74"/>
    <w:rsid w:val="00D55FA1"/>
    <w:rsid w:val="00D561A1"/>
    <w:rsid w:val="00D579F7"/>
    <w:rsid w:val="00D57CCF"/>
    <w:rsid w:val="00D6030B"/>
    <w:rsid w:val="00D6036A"/>
    <w:rsid w:val="00D639CE"/>
    <w:rsid w:val="00D64CFA"/>
    <w:rsid w:val="00D653F2"/>
    <w:rsid w:val="00D65B21"/>
    <w:rsid w:val="00D66B57"/>
    <w:rsid w:val="00D66B73"/>
    <w:rsid w:val="00D71261"/>
    <w:rsid w:val="00D71B4D"/>
    <w:rsid w:val="00D72875"/>
    <w:rsid w:val="00D74583"/>
    <w:rsid w:val="00D756FD"/>
    <w:rsid w:val="00D77A5A"/>
    <w:rsid w:val="00D77C3E"/>
    <w:rsid w:val="00D8016E"/>
    <w:rsid w:val="00D82F1A"/>
    <w:rsid w:val="00D85408"/>
    <w:rsid w:val="00D85B79"/>
    <w:rsid w:val="00D85E0D"/>
    <w:rsid w:val="00D86C78"/>
    <w:rsid w:val="00D90069"/>
    <w:rsid w:val="00D9034D"/>
    <w:rsid w:val="00D91D2E"/>
    <w:rsid w:val="00D930E7"/>
    <w:rsid w:val="00D9411D"/>
    <w:rsid w:val="00D94573"/>
    <w:rsid w:val="00D948A2"/>
    <w:rsid w:val="00D95662"/>
    <w:rsid w:val="00D9659B"/>
    <w:rsid w:val="00DA020F"/>
    <w:rsid w:val="00DA0DCA"/>
    <w:rsid w:val="00DA30DA"/>
    <w:rsid w:val="00DA3F08"/>
    <w:rsid w:val="00DA442E"/>
    <w:rsid w:val="00DA4BAB"/>
    <w:rsid w:val="00DA5567"/>
    <w:rsid w:val="00DA5A54"/>
    <w:rsid w:val="00DA6212"/>
    <w:rsid w:val="00DA6E11"/>
    <w:rsid w:val="00DB1B0E"/>
    <w:rsid w:val="00DB2190"/>
    <w:rsid w:val="00DB2538"/>
    <w:rsid w:val="00DB269D"/>
    <w:rsid w:val="00DB275A"/>
    <w:rsid w:val="00DB2B41"/>
    <w:rsid w:val="00DB35DF"/>
    <w:rsid w:val="00DB4EA6"/>
    <w:rsid w:val="00DB596D"/>
    <w:rsid w:val="00DB676E"/>
    <w:rsid w:val="00DB6898"/>
    <w:rsid w:val="00DB6FF0"/>
    <w:rsid w:val="00DB7112"/>
    <w:rsid w:val="00DB76EA"/>
    <w:rsid w:val="00DB7703"/>
    <w:rsid w:val="00DC0D30"/>
    <w:rsid w:val="00DC2011"/>
    <w:rsid w:val="00DC33BB"/>
    <w:rsid w:val="00DC3E73"/>
    <w:rsid w:val="00DC496B"/>
    <w:rsid w:val="00DC5B70"/>
    <w:rsid w:val="00DC6C02"/>
    <w:rsid w:val="00DC6DC8"/>
    <w:rsid w:val="00DC6DF4"/>
    <w:rsid w:val="00DC7A69"/>
    <w:rsid w:val="00DD0236"/>
    <w:rsid w:val="00DD06D9"/>
    <w:rsid w:val="00DD0E55"/>
    <w:rsid w:val="00DD1ECB"/>
    <w:rsid w:val="00DD3679"/>
    <w:rsid w:val="00DD4126"/>
    <w:rsid w:val="00DD5C22"/>
    <w:rsid w:val="00DD68CB"/>
    <w:rsid w:val="00DD69FB"/>
    <w:rsid w:val="00DD7685"/>
    <w:rsid w:val="00DE149F"/>
    <w:rsid w:val="00DE5FCE"/>
    <w:rsid w:val="00DE71E8"/>
    <w:rsid w:val="00DE7C92"/>
    <w:rsid w:val="00DF1031"/>
    <w:rsid w:val="00DF15AF"/>
    <w:rsid w:val="00DF27D2"/>
    <w:rsid w:val="00DF2C5E"/>
    <w:rsid w:val="00DF3659"/>
    <w:rsid w:val="00DF43E0"/>
    <w:rsid w:val="00DF510C"/>
    <w:rsid w:val="00DF6AE1"/>
    <w:rsid w:val="00DF7B98"/>
    <w:rsid w:val="00E00976"/>
    <w:rsid w:val="00E01399"/>
    <w:rsid w:val="00E019E4"/>
    <w:rsid w:val="00E02A5F"/>
    <w:rsid w:val="00E04246"/>
    <w:rsid w:val="00E056EC"/>
    <w:rsid w:val="00E06D3A"/>
    <w:rsid w:val="00E06F96"/>
    <w:rsid w:val="00E07593"/>
    <w:rsid w:val="00E07596"/>
    <w:rsid w:val="00E07A0C"/>
    <w:rsid w:val="00E10130"/>
    <w:rsid w:val="00E1027D"/>
    <w:rsid w:val="00E124AB"/>
    <w:rsid w:val="00E12AB0"/>
    <w:rsid w:val="00E14374"/>
    <w:rsid w:val="00E14391"/>
    <w:rsid w:val="00E154E9"/>
    <w:rsid w:val="00E1589C"/>
    <w:rsid w:val="00E16B5B"/>
    <w:rsid w:val="00E16DD4"/>
    <w:rsid w:val="00E17D4E"/>
    <w:rsid w:val="00E210EE"/>
    <w:rsid w:val="00E21146"/>
    <w:rsid w:val="00E21732"/>
    <w:rsid w:val="00E22462"/>
    <w:rsid w:val="00E22B0D"/>
    <w:rsid w:val="00E22C0E"/>
    <w:rsid w:val="00E2539A"/>
    <w:rsid w:val="00E269F2"/>
    <w:rsid w:val="00E27AB8"/>
    <w:rsid w:val="00E30B4A"/>
    <w:rsid w:val="00E30BC2"/>
    <w:rsid w:val="00E31530"/>
    <w:rsid w:val="00E321FA"/>
    <w:rsid w:val="00E3277B"/>
    <w:rsid w:val="00E32871"/>
    <w:rsid w:val="00E33105"/>
    <w:rsid w:val="00E3380B"/>
    <w:rsid w:val="00E33EB3"/>
    <w:rsid w:val="00E354C3"/>
    <w:rsid w:val="00E3587C"/>
    <w:rsid w:val="00E359D7"/>
    <w:rsid w:val="00E35A15"/>
    <w:rsid w:val="00E36DE2"/>
    <w:rsid w:val="00E4162C"/>
    <w:rsid w:val="00E4543B"/>
    <w:rsid w:val="00E45FA1"/>
    <w:rsid w:val="00E4610A"/>
    <w:rsid w:val="00E46568"/>
    <w:rsid w:val="00E471E9"/>
    <w:rsid w:val="00E503AC"/>
    <w:rsid w:val="00E505DF"/>
    <w:rsid w:val="00E5087D"/>
    <w:rsid w:val="00E51357"/>
    <w:rsid w:val="00E515D9"/>
    <w:rsid w:val="00E518CE"/>
    <w:rsid w:val="00E52B79"/>
    <w:rsid w:val="00E52D1F"/>
    <w:rsid w:val="00E54A7C"/>
    <w:rsid w:val="00E563A2"/>
    <w:rsid w:val="00E56F3E"/>
    <w:rsid w:val="00E60D4E"/>
    <w:rsid w:val="00E61421"/>
    <w:rsid w:val="00E620C6"/>
    <w:rsid w:val="00E64219"/>
    <w:rsid w:val="00E64305"/>
    <w:rsid w:val="00E64568"/>
    <w:rsid w:val="00E64DE2"/>
    <w:rsid w:val="00E7103D"/>
    <w:rsid w:val="00E7140A"/>
    <w:rsid w:val="00E7376F"/>
    <w:rsid w:val="00E757AE"/>
    <w:rsid w:val="00E75C8A"/>
    <w:rsid w:val="00E778A0"/>
    <w:rsid w:val="00E80D60"/>
    <w:rsid w:val="00E81E35"/>
    <w:rsid w:val="00E829F2"/>
    <w:rsid w:val="00E82B8C"/>
    <w:rsid w:val="00E843D3"/>
    <w:rsid w:val="00E84C02"/>
    <w:rsid w:val="00E8531C"/>
    <w:rsid w:val="00E85FFF"/>
    <w:rsid w:val="00E865F7"/>
    <w:rsid w:val="00E86975"/>
    <w:rsid w:val="00E86CF0"/>
    <w:rsid w:val="00E87C72"/>
    <w:rsid w:val="00E87F6C"/>
    <w:rsid w:val="00E90939"/>
    <w:rsid w:val="00E91E72"/>
    <w:rsid w:val="00E927C1"/>
    <w:rsid w:val="00E96565"/>
    <w:rsid w:val="00E9691F"/>
    <w:rsid w:val="00E9713A"/>
    <w:rsid w:val="00E97859"/>
    <w:rsid w:val="00EA1E97"/>
    <w:rsid w:val="00EA307F"/>
    <w:rsid w:val="00EA4828"/>
    <w:rsid w:val="00EA4F7B"/>
    <w:rsid w:val="00EA5284"/>
    <w:rsid w:val="00EA5FB0"/>
    <w:rsid w:val="00EB15C1"/>
    <w:rsid w:val="00EB1CBC"/>
    <w:rsid w:val="00EB1EBA"/>
    <w:rsid w:val="00EB27AE"/>
    <w:rsid w:val="00EB3289"/>
    <w:rsid w:val="00EB409D"/>
    <w:rsid w:val="00EB4DEC"/>
    <w:rsid w:val="00EB5551"/>
    <w:rsid w:val="00EB5847"/>
    <w:rsid w:val="00EB5A1A"/>
    <w:rsid w:val="00EB6074"/>
    <w:rsid w:val="00EB6904"/>
    <w:rsid w:val="00EB6A73"/>
    <w:rsid w:val="00EC0581"/>
    <w:rsid w:val="00EC2063"/>
    <w:rsid w:val="00EC2FD3"/>
    <w:rsid w:val="00EC5542"/>
    <w:rsid w:val="00EC5B29"/>
    <w:rsid w:val="00EC7945"/>
    <w:rsid w:val="00ED05A2"/>
    <w:rsid w:val="00ED094C"/>
    <w:rsid w:val="00ED20DE"/>
    <w:rsid w:val="00ED381C"/>
    <w:rsid w:val="00ED4A40"/>
    <w:rsid w:val="00ED4E3A"/>
    <w:rsid w:val="00ED5296"/>
    <w:rsid w:val="00ED5FBB"/>
    <w:rsid w:val="00ED678B"/>
    <w:rsid w:val="00ED6F22"/>
    <w:rsid w:val="00ED72D6"/>
    <w:rsid w:val="00EE0772"/>
    <w:rsid w:val="00EE0FD1"/>
    <w:rsid w:val="00EE291A"/>
    <w:rsid w:val="00EE3A4C"/>
    <w:rsid w:val="00EE3A70"/>
    <w:rsid w:val="00EE5A85"/>
    <w:rsid w:val="00EE6067"/>
    <w:rsid w:val="00EE7A24"/>
    <w:rsid w:val="00EE7AC6"/>
    <w:rsid w:val="00EF0139"/>
    <w:rsid w:val="00EF04CF"/>
    <w:rsid w:val="00EF1774"/>
    <w:rsid w:val="00EF21D4"/>
    <w:rsid w:val="00EF2377"/>
    <w:rsid w:val="00EF2D95"/>
    <w:rsid w:val="00EF649B"/>
    <w:rsid w:val="00EF6CE7"/>
    <w:rsid w:val="00EF7900"/>
    <w:rsid w:val="00EF79BF"/>
    <w:rsid w:val="00EF7A67"/>
    <w:rsid w:val="00F020F9"/>
    <w:rsid w:val="00F02B4D"/>
    <w:rsid w:val="00F02FC4"/>
    <w:rsid w:val="00F061AB"/>
    <w:rsid w:val="00F065CB"/>
    <w:rsid w:val="00F06C8B"/>
    <w:rsid w:val="00F06E4E"/>
    <w:rsid w:val="00F1015D"/>
    <w:rsid w:val="00F10D68"/>
    <w:rsid w:val="00F10EF9"/>
    <w:rsid w:val="00F11D47"/>
    <w:rsid w:val="00F12E2A"/>
    <w:rsid w:val="00F13A26"/>
    <w:rsid w:val="00F13E8A"/>
    <w:rsid w:val="00F16AC1"/>
    <w:rsid w:val="00F17239"/>
    <w:rsid w:val="00F17548"/>
    <w:rsid w:val="00F17987"/>
    <w:rsid w:val="00F17B1B"/>
    <w:rsid w:val="00F212A5"/>
    <w:rsid w:val="00F21C36"/>
    <w:rsid w:val="00F2225B"/>
    <w:rsid w:val="00F23865"/>
    <w:rsid w:val="00F2573C"/>
    <w:rsid w:val="00F25D12"/>
    <w:rsid w:val="00F26763"/>
    <w:rsid w:val="00F2735F"/>
    <w:rsid w:val="00F3226E"/>
    <w:rsid w:val="00F3315C"/>
    <w:rsid w:val="00F33631"/>
    <w:rsid w:val="00F33C5F"/>
    <w:rsid w:val="00F33D79"/>
    <w:rsid w:val="00F34FA1"/>
    <w:rsid w:val="00F35E8C"/>
    <w:rsid w:val="00F369CC"/>
    <w:rsid w:val="00F36A58"/>
    <w:rsid w:val="00F40116"/>
    <w:rsid w:val="00F40CAE"/>
    <w:rsid w:val="00F41D73"/>
    <w:rsid w:val="00F44824"/>
    <w:rsid w:val="00F44AE6"/>
    <w:rsid w:val="00F467ED"/>
    <w:rsid w:val="00F47F23"/>
    <w:rsid w:val="00F50683"/>
    <w:rsid w:val="00F52210"/>
    <w:rsid w:val="00F529F7"/>
    <w:rsid w:val="00F52D68"/>
    <w:rsid w:val="00F5484A"/>
    <w:rsid w:val="00F551B2"/>
    <w:rsid w:val="00F5600B"/>
    <w:rsid w:val="00F56346"/>
    <w:rsid w:val="00F571C5"/>
    <w:rsid w:val="00F60436"/>
    <w:rsid w:val="00F60D88"/>
    <w:rsid w:val="00F63300"/>
    <w:rsid w:val="00F6483B"/>
    <w:rsid w:val="00F65B97"/>
    <w:rsid w:val="00F66349"/>
    <w:rsid w:val="00F669CE"/>
    <w:rsid w:val="00F6741C"/>
    <w:rsid w:val="00F702EC"/>
    <w:rsid w:val="00F721B0"/>
    <w:rsid w:val="00F73C7F"/>
    <w:rsid w:val="00F745A8"/>
    <w:rsid w:val="00F74DC8"/>
    <w:rsid w:val="00F75B19"/>
    <w:rsid w:val="00F75E0C"/>
    <w:rsid w:val="00F7646E"/>
    <w:rsid w:val="00F76727"/>
    <w:rsid w:val="00F774A9"/>
    <w:rsid w:val="00F8050E"/>
    <w:rsid w:val="00F8132A"/>
    <w:rsid w:val="00F81A27"/>
    <w:rsid w:val="00F81BD0"/>
    <w:rsid w:val="00F81E58"/>
    <w:rsid w:val="00F82470"/>
    <w:rsid w:val="00F8327D"/>
    <w:rsid w:val="00F834E8"/>
    <w:rsid w:val="00F8395A"/>
    <w:rsid w:val="00F842B9"/>
    <w:rsid w:val="00F84DF9"/>
    <w:rsid w:val="00F85DD5"/>
    <w:rsid w:val="00F865DF"/>
    <w:rsid w:val="00F86880"/>
    <w:rsid w:val="00F87861"/>
    <w:rsid w:val="00F87DAE"/>
    <w:rsid w:val="00F90498"/>
    <w:rsid w:val="00F917EF"/>
    <w:rsid w:val="00F943B2"/>
    <w:rsid w:val="00F945E5"/>
    <w:rsid w:val="00F9547C"/>
    <w:rsid w:val="00F96A17"/>
    <w:rsid w:val="00F96EC3"/>
    <w:rsid w:val="00F97899"/>
    <w:rsid w:val="00F97909"/>
    <w:rsid w:val="00F97980"/>
    <w:rsid w:val="00FA1495"/>
    <w:rsid w:val="00FA1794"/>
    <w:rsid w:val="00FA1BE7"/>
    <w:rsid w:val="00FA2150"/>
    <w:rsid w:val="00FA2EE5"/>
    <w:rsid w:val="00FA33EF"/>
    <w:rsid w:val="00FA3BAB"/>
    <w:rsid w:val="00FA631E"/>
    <w:rsid w:val="00FA6A93"/>
    <w:rsid w:val="00FB1802"/>
    <w:rsid w:val="00FB1DE3"/>
    <w:rsid w:val="00FB2B17"/>
    <w:rsid w:val="00FB2D5C"/>
    <w:rsid w:val="00FB30E7"/>
    <w:rsid w:val="00FB325E"/>
    <w:rsid w:val="00FB349B"/>
    <w:rsid w:val="00FB3965"/>
    <w:rsid w:val="00FB479F"/>
    <w:rsid w:val="00FB6314"/>
    <w:rsid w:val="00FB6566"/>
    <w:rsid w:val="00FB6A60"/>
    <w:rsid w:val="00FB6FCC"/>
    <w:rsid w:val="00FB7B5D"/>
    <w:rsid w:val="00FC0E5E"/>
    <w:rsid w:val="00FC1CF0"/>
    <w:rsid w:val="00FC2365"/>
    <w:rsid w:val="00FC29EC"/>
    <w:rsid w:val="00FC51FF"/>
    <w:rsid w:val="00FC612E"/>
    <w:rsid w:val="00FC6415"/>
    <w:rsid w:val="00FC66A3"/>
    <w:rsid w:val="00FC751D"/>
    <w:rsid w:val="00FC77CA"/>
    <w:rsid w:val="00FC7945"/>
    <w:rsid w:val="00FD02C0"/>
    <w:rsid w:val="00FD1451"/>
    <w:rsid w:val="00FD1AE8"/>
    <w:rsid w:val="00FD4029"/>
    <w:rsid w:val="00FD47A0"/>
    <w:rsid w:val="00FD4912"/>
    <w:rsid w:val="00FD5CE4"/>
    <w:rsid w:val="00FD62E1"/>
    <w:rsid w:val="00FE164A"/>
    <w:rsid w:val="00FE16BC"/>
    <w:rsid w:val="00FE1B87"/>
    <w:rsid w:val="00FE38AE"/>
    <w:rsid w:val="00FE40A7"/>
    <w:rsid w:val="00FE7AD9"/>
    <w:rsid w:val="00FE7C2C"/>
    <w:rsid w:val="00FE7C9C"/>
    <w:rsid w:val="00FF00CB"/>
    <w:rsid w:val="00FF0437"/>
    <w:rsid w:val="00FF0613"/>
    <w:rsid w:val="00FF09AB"/>
    <w:rsid w:val="00FF1FDB"/>
    <w:rsid w:val="00FF47EE"/>
    <w:rsid w:val="00FF47F6"/>
    <w:rsid w:val="00FF590B"/>
    <w:rsid w:val="00FF5E35"/>
    <w:rsid w:val="00FF611E"/>
    <w:rsid w:val="00FF72AD"/>
    <w:rsid w:val="00FF72F2"/>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6FF0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73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68A0"/>
    <w:pPr>
      <w:autoSpaceDE w:val="0"/>
      <w:autoSpaceDN w:val="0"/>
      <w:adjustRightInd w:val="0"/>
    </w:pPr>
    <w:rPr>
      <w:rFonts w:ascii="Myriad Pro" w:hAnsi="Myriad Pro" w:cs="Myriad Pro"/>
      <w:color w:val="000000"/>
    </w:rPr>
  </w:style>
  <w:style w:type="character" w:styleId="PlaceholderText">
    <w:name w:val="Placeholder Text"/>
    <w:basedOn w:val="DefaultParagraphFont"/>
    <w:uiPriority w:val="99"/>
    <w:semiHidden/>
    <w:rsid w:val="00BB53EC"/>
    <w:rPr>
      <w:color w:val="808080"/>
    </w:rPr>
  </w:style>
  <w:style w:type="paragraph" w:styleId="ListParagraph">
    <w:name w:val="List Paragraph"/>
    <w:basedOn w:val="Normal"/>
    <w:uiPriority w:val="34"/>
    <w:qFormat/>
    <w:rsid w:val="00D27EFF"/>
    <w:pPr>
      <w:ind w:left="720"/>
      <w:contextualSpacing/>
    </w:pPr>
  </w:style>
  <w:style w:type="table" w:styleId="TableGrid">
    <w:name w:val="Table Grid"/>
    <w:basedOn w:val="TableNormal"/>
    <w:uiPriority w:val="39"/>
    <w:rsid w:val="004A28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0F4A"/>
    <w:pPr>
      <w:spacing w:after="200"/>
    </w:pPr>
    <w:rPr>
      <w:i/>
      <w:iCs/>
      <w:color w:val="44546A" w:themeColor="text2"/>
      <w:sz w:val="18"/>
      <w:szCs w:val="18"/>
    </w:rPr>
  </w:style>
  <w:style w:type="paragraph" w:customStyle="1" w:styleId="p1">
    <w:name w:val="p1"/>
    <w:basedOn w:val="Normal"/>
    <w:rsid w:val="009C2A4C"/>
    <w:rPr>
      <w:rFonts w:ascii="Helvetica" w:hAnsi="Helvetica" w:cs="Times New Roman"/>
      <w:color w:val="323333"/>
      <w:sz w:val="20"/>
      <w:szCs w:val="20"/>
    </w:rPr>
  </w:style>
  <w:style w:type="character" w:customStyle="1" w:styleId="s1">
    <w:name w:val="s1"/>
    <w:basedOn w:val="DefaultParagraphFont"/>
    <w:rsid w:val="009C2A4C"/>
  </w:style>
  <w:style w:type="paragraph" w:styleId="Header">
    <w:name w:val="header"/>
    <w:basedOn w:val="Normal"/>
    <w:link w:val="HeaderChar"/>
    <w:uiPriority w:val="99"/>
    <w:unhideWhenUsed/>
    <w:rsid w:val="00667EB8"/>
    <w:pPr>
      <w:tabs>
        <w:tab w:val="center" w:pos="4680"/>
        <w:tab w:val="right" w:pos="9360"/>
      </w:tabs>
    </w:pPr>
  </w:style>
  <w:style w:type="character" w:customStyle="1" w:styleId="HeaderChar">
    <w:name w:val="Header Char"/>
    <w:basedOn w:val="DefaultParagraphFont"/>
    <w:link w:val="Header"/>
    <w:uiPriority w:val="99"/>
    <w:rsid w:val="00667EB8"/>
  </w:style>
  <w:style w:type="paragraph" w:styleId="Footer">
    <w:name w:val="footer"/>
    <w:basedOn w:val="Normal"/>
    <w:link w:val="FooterChar"/>
    <w:uiPriority w:val="99"/>
    <w:unhideWhenUsed/>
    <w:rsid w:val="00667EB8"/>
    <w:pPr>
      <w:tabs>
        <w:tab w:val="center" w:pos="4680"/>
        <w:tab w:val="right" w:pos="9360"/>
      </w:tabs>
    </w:pPr>
  </w:style>
  <w:style w:type="character" w:customStyle="1" w:styleId="FooterChar">
    <w:name w:val="Footer Char"/>
    <w:basedOn w:val="DefaultParagraphFont"/>
    <w:link w:val="Footer"/>
    <w:uiPriority w:val="99"/>
    <w:rsid w:val="00667EB8"/>
  </w:style>
  <w:style w:type="paragraph" w:styleId="HTMLPreformatted">
    <w:name w:val="HTML Preformatted"/>
    <w:basedOn w:val="Normal"/>
    <w:link w:val="HTMLPreformattedChar"/>
    <w:uiPriority w:val="99"/>
    <w:unhideWhenUsed/>
    <w:rsid w:val="00D06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06E99"/>
    <w:rPr>
      <w:rFonts w:ascii="Courier New" w:hAnsi="Courier New" w:cs="Courier New"/>
      <w:sz w:val="20"/>
      <w:szCs w:val="20"/>
    </w:rPr>
  </w:style>
  <w:style w:type="character" w:styleId="HTMLCode">
    <w:name w:val="HTML Code"/>
    <w:basedOn w:val="DefaultParagraphFont"/>
    <w:uiPriority w:val="99"/>
    <w:semiHidden/>
    <w:unhideWhenUsed/>
    <w:rsid w:val="00D06E99"/>
    <w:rPr>
      <w:rFonts w:ascii="Courier New" w:eastAsiaTheme="minorHAnsi" w:hAnsi="Courier New" w:cs="Courier New"/>
      <w:sz w:val="20"/>
      <w:szCs w:val="20"/>
    </w:rPr>
  </w:style>
  <w:style w:type="paragraph" w:styleId="BalloonText">
    <w:name w:val="Balloon Text"/>
    <w:basedOn w:val="Normal"/>
    <w:link w:val="BalloonTextChar"/>
    <w:uiPriority w:val="99"/>
    <w:semiHidden/>
    <w:unhideWhenUsed/>
    <w:rsid w:val="005171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71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66028">
      <w:bodyDiv w:val="1"/>
      <w:marLeft w:val="0"/>
      <w:marRight w:val="0"/>
      <w:marTop w:val="0"/>
      <w:marBottom w:val="0"/>
      <w:divBdr>
        <w:top w:val="none" w:sz="0" w:space="0" w:color="auto"/>
        <w:left w:val="none" w:sz="0" w:space="0" w:color="auto"/>
        <w:bottom w:val="none" w:sz="0" w:space="0" w:color="auto"/>
        <w:right w:val="none" w:sz="0" w:space="0" w:color="auto"/>
      </w:divBdr>
    </w:div>
    <w:div w:id="953906454">
      <w:bodyDiv w:val="1"/>
      <w:marLeft w:val="0"/>
      <w:marRight w:val="0"/>
      <w:marTop w:val="0"/>
      <w:marBottom w:val="0"/>
      <w:divBdr>
        <w:top w:val="none" w:sz="0" w:space="0" w:color="auto"/>
        <w:left w:val="none" w:sz="0" w:space="0" w:color="auto"/>
        <w:bottom w:val="none" w:sz="0" w:space="0" w:color="auto"/>
        <w:right w:val="none" w:sz="0" w:space="0" w:color="auto"/>
      </w:divBdr>
    </w:div>
    <w:div w:id="1017731966">
      <w:bodyDiv w:val="1"/>
      <w:marLeft w:val="0"/>
      <w:marRight w:val="0"/>
      <w:marTop w:val="0"/>
      <w:marBottom w:val="0"/>
      <w:divBdr>
        <w:top w:val="none" w:sz="0" w:space="0" w:color="auto"/>
        <w:left w:val="none" w:sz="0" w:space="0" w:color="auto"/>
        <w:bottom w:val="none" w:sz="0" w:space="0" w:color="auto"/>
        <w:right w:val="none" w:sz="0" w:space="0" w:color="auto"/>
      </w:divBdr>
    </w:div>
    <w:div w:id="1271358724">
      <w:bodyDiv w:val="1"/>
      <w:marLeft w:val="0"/>
      <w:marRight w:val="0"/>
      <w:marTop w:val="0"/>
      <w:marBottom w:val="0"/>
      <w:divBdr>
        <w:top w:val="none" w:sz="0" w:space="0" w:color="auto"/>
        <w:left w:val="none" w:sz="0" w:space="0" w:color="auto"/>
        <w:bottom w:val="none" w:sz="0" w:space="0" w:color="auto"/>
        <w:right w:val="none" w:sz="0" w:space="0" w:color="auto"/>
      </w:divBdr>
    </w:div>
    <w:div w:id="1745370111">
      <w:bodyDiv w:val="1"/>
      <w:marLeft w:val="0"/>
      <w:marRight w:val="0"/>
      <w:marTop w:val="0"/>
      <w:marBottom w:val="0"/>
      <w:divBdr>
        <w:top w:val="none" w:sz="0" w:space="0" w:color="auto"/>
        <w:left w:val="none" w:sz="0" w:space="0" w:color="auto"/>
        <w:bottom w:val="none" w:sz="0" w:space="0" w:color="auto"/>
        <w:right w:val="none" w:sz="0" w:space="0" w:color="auto"/>
      </w:divBdr>
    </w:div>
    <w:div w:id="1786315350">
      <w:bodyDiv w:val="1"/>
      <w:marLeft w:val="0"/>
      <w:marRight w:val="0"/>
      <w:marTop w:val="0"/>
      <w:marBottom w:val="0"/>
      <w:divBdr>
        <w:top w:val="none" w:sz="0" w:space="0" w:color="auto"/>
        <w:left w:val="none" w:sz="0" w:space="0" w:color="auto"/>
        <w:bottom w:val="none" w:sz="0" w:space="0" w:color="auto"/>
        <w:right w:val="none" w:sz="0" w:space="0" w:color="auto"/>
      </w:divBdr>
    </w:div>
    <w:div w:id="19228292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13842</Words>
  <Characters>78904</Characters>
  <Application>Microsoft Macintosh Word</Application>
  <DocSecurity>0</DocSecurity>
  <Lines>657</Lines>
  <Paragraphs>185</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Title</vt:lpstr>
      <vt:lpstr>Principal Investigator</vt:lpstr>
      <vt:lpstr>Daniel Herman, MD, PhD</vt:lpstr>
      <vt:lpstr>Co-Investigators</vt:lpstr>
      <vt:lpstr>Julia Kharlip, MD</vt:lpstr>
      <vt:lpstr>Abstract</vt:lpstr>
      <vt:lpstr>Aim 2: Develop an algorithm to identify UPHS patients with undiagnosed primary a</vt:lpstr>
      <vt:lpstr>Table 1: Primary aldosteronism screening criteria for UPHS outpatient encounter</vt:lpstr>
      <vt:lpstr>Hypertension is sorely lacking precision medicine. The proposed project Aims 1 &amp;</vt:lpstr>
      <vt:lpstr>The assembled interdisciplinary team will be critical for the design and impleme</vt:lpstr>
      <vt:lpstr>References</vt:lpstr>
    </vt:vector>
  </TitlesOfParts>
  <Company/>
  <LinksUpToDate>false</LinksUpToDate>
  <CharactersWithSpaces>92561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Herman</dc:creator>
  <cp:keywords/>
  <dc:description/>
  <cp:lastModifiedBy>Daniel Herman</cp:lastModifiedBy>
  <cp:revision>2</cp:revision>
  <cp:lastPrinted>2017-02-01T20:28:00Z</cp:lastPrinted>
  <dcterms:created xsi:type="dcterms:W3CDTF">2017-02-01T20:43:00Z</dcterms:created>
  <dcterms:modified xsi:type="dcterms:W3CDTF">2017-02-01T20:43:00Z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citations="21" publications="24"/&gt;&lt;/info&gt;PAPERS2_INFO_END</vt:lpwstr>
  </property>
</Properties>
</file>